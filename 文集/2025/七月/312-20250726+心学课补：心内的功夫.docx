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7FA38" w14:textId="0AA214DD" w:rsidR="00375F9E" w:rsidRPr="00F65013" w:rsidRDefault="00375F9E" w:rsidP="00375F9E">
      <w:pPr>
        <w:spacing w:line="360" w:lineRule="auto"/>
        <w:ind w:left="440" w:hanging="440"/>
        <w:jc w:val="center"/>
        <w:rPr>
          <w:rFonts w:ascii="宋体" w:eastAsia="宋体" w:hAnsi="宋体" w:hint="eastAsia"/>
          <w:b/>
          <w:bCs/>
          <w:sz w:val="24"/>
          <w:szCs w:val="24"/>
        </w:rPr>
      </w:pPr>
      <w:r w:rsidRPr="00F65013">
        <w:rPr>
          <w:rFonts w:ascii="宋体" w:eastAsia="宋体" w:hAnsi="宋体" w:hint="eastAsia"/>
          <w:b/>
          <w:bCs/>
          <w:sz w:val="24"/>
          <w:szCs w:val="24"/>
        </w:rPr>
        <w:t>312  心学课补：心内的功夫</w:t>
      </w:r>
    </w:p>
    <w:p w14:paraId="4875C39A" w14:textId="1C07C697" w:rsidR="00375F9E" w:rsidRPr="00F65013" w:rsidRDefault="00375F9E" w:rsidP="00F65013">
      <w:pPr>
        <w:spacing w:line="360" w:lineRule="auto"/>
        <w:ind w:left="440" w:hanging="440"/>
        <w:jc w:val="center"/>
        <w:rPr>
          <w:rFonts w:ascii="宋体" w:eastAsia="宋体" w:hAnsi="宋体" w:hint="eastAsia"/>
          <w:sz w:val="24"/>
          <w:szCs w:val="24"/>
        </w:rPr>
      </w:pPr>
      <w:r w:rsidRPr="00DD4FA7">
        <w:rPr>
          <w:rFonts w:ascii="宋体" w:eastAsia="宋体" w:hAnsi="宋体" w:hint="eastAsia"/>
          <w:sz w:val="24"/>
          <w:szCs w:val="24"/>
        </w:rPr>
        <w:t>2025年7月26日</w:t>
      </w:r>
    </w:p>
    <w:p w14:paraId="6009F356" w14:textId="0A4E2F63"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大家下午好，今天是</w:t>
      </w:r>
      <w:bookmarkStart w:id="0" w:name="OLE_LINK12"/>
      <w:r w:rsidRPr="00DD4FA7">
        <w:rPr>
          <w:rFonts w:ascii="宋体" w:eastAsia="宋体" w:hAnsi="宋体" w:hint="eastAsia"/>
          <w:sz w:val="24"/>
          <w:szCs w:val="24"/>
        </w:rPr>
        <w:t>2025年7月26日</w:t>
      </w:r>
      <w:bookmarkEnd w:id="0"/>
      <w:r w:rsidRPr="00DD4FA7">
        <w:rPr>
          <w:rFonts w:ascii="宋体" w:eastAsia="宋体" w:hAnsi="宋体" w:hint="eastAsia"/>
          <w:sz w:val="24"/>
          <w:szCs w:val="24"/>
        </w:rPr>
        <w:t>，乙巳年</w:t>
      </w:r>
      <w:proofErr w:type="gramStart"/>
      <w:r w:rsidRPr="00DD4FA7">
        <w:rPr>
          <w:rFonts w:ascii="宋体" w:eastAsia="宋体" w:hAnsi="宋体" w:hint="eastAsia"/>
          <w:sz w:val="24"/>
          <w:szCs w:val="24"/>
        </w:rPr>
        <w:t>闰</w:t>
      </w:r>
      <w:proofErr w:type="gramEnd"/>
      <w:r w:rsidRPr="00DD4FA7">
        <w:rPr>
          <w:rFonts w:ascii="宋体" w:eastAsia="宋体" w:hAnsi="宋体" w:hint="eastAsia"/>
          <w:sz w:val="24"/>
          <w:szCs w:val="24"/>
        </w:rPr>
        <w:t>六月初二。请大家记住，今年</w:t>
      </w:r>
      <w:r w:rsidR="00A052EE">
        <w:rPr>
          <w:rFonts w:ascii="宋体" w:eastAsia="宋体" w:hAnsi="宋体" w:hint="eastAsia"/>
          <w:sz w:val="24"/>
          <w:szCs w:val="24"/>
        </w:rPr>
        <w:t>13</w:t>
      </w:r>
      <w:r w:rsidRPr="00DD4FA7">
        <w:rPr>
          <w:rFonts w:ascii="宋体" w:eastAsia="宋体" w:hAnsi="宋体" w:hint="eastAsia"/>
          <w:sz w:val="24"/>
          <w:szCs w:val="24"/>
        </w:rPr>
        <w:t>个月有两个六月，现在是闰六月初二，所以第三</w:t>
      </w:r>
      <w:proofErr w:type="gramStart"/>
      <w:r w:rsidRPr="00DD4FA7">
        <w:rPr>
          <w:rFonts w:ascii="宋体" w:eastAsia="宋体" w:hAnsi="宋体" w:hint="eastAsia"/>
          <w:sz w:val="24"/>
          <w:szCs w:val="24"/>
        </w:rPr>
        <w:t>爻</w:t>
      </w:r>
      <w:proofErr w:type="gramEnd"/>
      <w:r w:rsidRPr="00DD4FA7">
        <w:rPr>
          <w:rFonts w:ascii="宋体" w:eastAsia="宋体" w:hAnsi="宋体" w:hint="eastAsia"/>
          <w:sz w:val="24"/>
          <w:szCs w:val="24"/>
        </w:rPr>
        <w:t>的时间比较长，所以有些变化就很有趣。今天是聊天，我们做一次</w:t>
      </w:r>
      <w:bookmarkStart w:id="1" w:name="OLE_LINK11"/>
      <w:r w:rsidRPr="00DD4FA7">
        <w:rPr>
          <w:rFonts w:ascii="宋体" w:eastAsia="宋体" w:hAnsi="宋体" w:hint="eastAsia"/>
          <w:sz w:val="24"/>
          <w:szCs w:val="24"/>
        </w:rPr>
        <w:t>心学的课补</w:t>
      </w:r>
      <w:bookmarkEnd w:id="1"/>
      <w:r w:rsidRPr="00DD4FA7">
        <w:rPr>
          <w:rFonts w:ascii="宋体" w:eastAsia="宋体" w:hAnsi="宋体" w:hint="eastAsia"/>
          <w:sz w:val="24"/>
          <w:szCs w:val="24"/>
        </w:rPr>
        <w:t>，题目是《心内的功夫》。好吧，我们三点钟准时开始，我试一下麦。如果有问题，你们通知我一下。</w:t>
      </w:r>
    </w:p>
    <w:p w14:paraId="78C90307"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大家好，今天是2025年7月26日，乙巳年</w:t>
      </w:r>
      <w:proofErr w:type="gramStart"/>
      <w:r w:rsidRPr="00DD4FA7">
        <w:rPr>
          <w:rFonts w:ascii="宋体" w:eastAsia="宋体" w:hAnsi="宋体" w:hint="eastAsia"/>
          <w:sz w:val="24"/>
          <w:szCs w:val="24"/>
        </w:rPr>
        <w:t>闰</w:t>
      </w:r>
      <w:proofErr w:type="gramEnd"/>
      <w:r w:rsidRPr="00DD4FA7">
        <w:rPr>
          <w:rFonts w:ascii="宋体" w:eastAsia="宋体" w:hAnsi="宋体" w:hint="eastAsia"/>
          <w:sz w:val="24"/>
          <w:szCs w:val="24"/>
        </w:rPr>
        <w:t>六月初二，今天是聊天。今天是做一次心学课补，题目是《心内的功夫》。好，我们开始今天的聊天儿。老实说今天的聊天儿，我其实压力挺大的，因为我知道随着我们研究的内容开始深化，就难免有反身性。就是我上次讲过一次关于智商的分类，就有好多朋友代入了，现在一见面就说怎样</w:t>
      </w:r>
      <w:proofErr w:type="gramStart"/>
      <w:r w:rsidRPr="00DD4FA7">
        <w:rPr>
          <w:rFonts w:ascii="宋体" w:eastAsia="宋体" w:hAnsi="宋体" w:hint="eastAsia"/>
          <w:sz w:val="24"/>
          <w:szCs w:val="24"/>
        </w:rPr>
        <w:t>怎样</w:t>
      </w:r>
      <w:proofErr w:type="gramEnd"/>
      <w:r w:rsidRPr="00DD4FA7">
        <w:rPr>
          <w:rFonts w:ascii="宋体" w:eastAsia="宋体" w:hAnsi="宋体" w:hint="eastAsia"/>
          <w:sz w:val="24"/>
          <w:szCs w:val="24"/>
        </w:rPr>
        <w:t>。</w:t>
      </w:r>
    </w:p>
    <w:p w14:paraId="52862D1C" w14:textId="6A53FAB0"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我们今天的聊天又是非常的有压力和敏感。我希望所有的朋友你只是一听，不允许</w:t>
      </w:r>
      <w:r w:rsidR="00A052EE">
        <w:rPr>
          <w:rFonts w:ascii="宋体" w:eastAsia="宋体" w:hAnsi="宋体" w:hint="eastAsia"/>
          <w:sz w:val="24"/>
          <w:szCs w:val="24"/>
        </w:rPr>
        <w:t>代</w:t>
      </w:r>
      <w:r w:rsidRPr="00DD4FA7">
        <w:rPr>
          <w:rFonts w:ascii="宋体" w:eastAsia="宋体" w:hAnsi="宋体" w:hint="eastAsia"/>
          <w:sz w:val="24"/>
          <w:szCs w:val="24"/>
        </w:rPr>
        <w:t>入，因为一旦代入的话，就压力回到我身上来了。我不想让你们有压力，我只是想让你们在合适的时候做一点儿思考。因为人生漫漫，还是向觉悟的路上走一点，一则是对自己会有巨大的帮助</w:t>
      </w:r>
      <w:r w:rsidR="00A052EE">
        <w:rPr>
          <w:rFonts w:ascii="宋体" w:eastAsia="宋体" w:hAnsi="宋体" w:hint="eastAsia"/>
          <w:sz w:val="24"/>
          <w:szCs w:val="24"/>
        </w:rPr>
        <w:t>。</w:t>
      </w:r>
      <w:r w:rsidRPr="00DD4FA7">
        <w:rPr>
          <w:rFonts w:ascii="宋体" w:eastAsia="宋体" w:hAnsi="宋体" w:hint="eastAsia"/>
          <w:sz w:val="24"/>
          <w:szCs w:val="24"/>
        </w:rPr>
        <w:t>另外，你毕竟不是一个个人独存，你还有家庭、朋友，还有机构，可能你也需要承担一些更广泛的责任。今天聊天的内容可能会有些帮助，但依旧是很有压力。</w:t>
      </w:r>
    </w:p>
    <w:p w14:paraId="007D77E6" w14:textId="32C5228E"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好，我们先从故事谈起。前些日子与朋友见面，非常好的朋友。这夫妻两个当着我的面就争论</w:t>
      </w:r>
      <w:r w:rsidR="00A052EE">
        <w:rPr>
          <w:rFonts w:ascii="宋体" w:eastAsia="宋体" w:hAnsi="宋体" w:hint="eastAsia"/>
          <w:sz w:val="24"/>
          <w:szCs w:val="24"/>
        </w:rPr>
        <w:t>了，</w:t>
      </w:r>
      <w:r w:rsidRPr="00DD4FA7">
        <w:rPr>
          <w:rFonts w:ascii="宋体" w:eastAsia="宋体" w:hAnsi="宋体" w:hint="eastAsia"/>
          <w:sz w:val="24"/>
          <w:szCs w:val="24"/>
        </w:rPr>
        <w:t>吵起来了，这个涉及到价值问题。这个男同学有一些抱怨，就说我一个小时的净值，就是税后的收入超过一万块钱，但是她总是用十块钱的</w:t>
      </w:r>
      <w:r w:rsidR="00FF4D36">
        <w:rPr>
          <w:rFonts w:ascii="宋体" w:eastAsia="宋体" w:hAnsi="宋体" w:hint="eastAsia"/>
          <w:sz w:val="24"/>
          <w:szCs w:val="24"/>
        </w:rPr>
        <w:t>事情</w:t>
      </w:r>
      <w:r w:rsidRPr="00DD4FA7">
        <w:rPr>
          <w:rFonts w:ascii="宋体" w:eastAsia="宋体" w:hAnsi="宋体" w:hint="eastAsia"/>
          <w:sz w:val="24"/>
          <w:szCs w:val="24"/>
        </w:rPr>
        <w:t>跟我吵个不停，这个耽误的可能有时候还不是一个小时。</w:t>
      </w:r>
    </w:p>
    <w:p w14:paraId="686D552B"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女同学对我讲，根本就不是钱的问题，是在争一个理。男同学对我说，一个小时为了十块钱，而丢掉一万块钱，这个</w:t>
      </w:r>
      <w:proofErr w:type="gramStart"/>
      <w:r w:rsidRPr="00DD4FA7">
        <w:rPr>
          <w:rFonts w:ascii="宋体" w:eastAsia="宋体" w:hAnsi="宋体" w:hint="eastAsia"/>
          <w:sz w:val="24"/>
          <w:szCs w:val="24"/>
        </w:rPr>
        <w:t>理如果</w:t>
      </w:r>
      <w:proofErr w:type="gramEnd"/>
      <w:r w:rsidRPr="00DD4FA7">
        <w:rPr>
          <w:rFonts w:ascii="宋体" w:eastAsia="宋体" w:hAnsi="宋体" w:hint="eastAsia"/>
          <w:sz w:val="24"/>
          <w:szCs w:val="24"/>
        </w:rPr>
        <w:t>是真理，它还有意义吗？这是一个非常小，但又非常大的问题，因为你知道人们并非生活在真正的理性之中，因为生活中人们是感性的。理性和感性的区别就是感性是习性，感性是一种深刻的习性。</w:t>
      </w:r>
    </w:p>
    <w:p w14:paraId="45694FAD" w14:textId="20EB81CB"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所以当大家</w:t>
      </w:r>
      <w:proofErr w:type="gramStart"/>
      <w:r w:rsidRPr="00DD4FA7">
        <w:rPr>
          <w:rFonts w:ascii="宋体" w:eastAsia="宋体" w:hAnsi="宋体" w:hint="eastAsia"/>
          <w:sz w:val="24"/>
          <w:szCs w:val="24"/>
        </w:rPr>
        <w:t>讨论到理的</w:t>
      </w:r>
      <w:proofErr w:type="gramEnd"/>
      <w:r w:rsidRPr="00DD4FA7">
        <w:rPr>
          <w:rFonts w:ascii="宋体" w:eastAsia="宋体" w:hAnsi="宋体" w:hint="eastAsia"/>
          <w:sz w:val="24"/>
          <w:szCs w:val="24"/>
        </w:rPr>
        <w:t>时候，为了</w:t>
      </w:r>
      <w:proofErr w:type="gramStart"/>
      <w:r w:rsidRPr="00DD4FA7">
        <w:rPr>
          <w:rFonts w:ascii="宋体" w:eastAsia="宋体" w:hAnsi="宋体" w:hint="eastAsia"/>
          <w:sz w:val="24"/>
          <w:szCs w:val="24"/>
        </w:rPr>
        <w:t>十块钱争一个</w:t>
      </w:r>
      <w:proofErr w:type="gramEnd"/>
      <w:r w:rsidRPr="00DD4FA7">
        <w:rPr>
          <w:rFonts w:ascii="宋体" w:eastAsia="宋体" w:hAnsi="宋体" w:hint="eastAsia"/>
          <w:sz w:val="24"/>
          <w:szCs w:val="24"/>
        </w:rPr>
        <w:t>理的时候，其实争的不是个理，它是习性的自然</w:t>
      </w:r>
      <w:r w:rsidR="00FF4D36">
        <w:rPr>
          <w:rFonts w:ascii="宋体" w:eastAsia="宋体" w:hAnsi="宋体" w:hint="eastAsia"/>
          <w:sz w:val="24"/>
          <w:szCs w:val="24"/>
        </w:rPr>
        <w:t>的</w:t>
      </w:r>
      <w:r w:rsidRPr="00DD4FA7">
        <w:rPr>
          <w:rFonts w:ascii="宋体" w:eastAsia="宋体" w:hAnsi="宋体" w:hint="eastAsia"/>
          <w:sz w:val="24"/>
          <w:szCs w:val="24"/>
        </w:rPr>
        <w:t>表达。我以前讲过三断，其实这是非常重要的，就是我要求所有的平台上的朋友牢记三断。就是断是非，你不能</w:t>
      </w:r>
      <w:proofErr w:type="gramStart"/>
      <w:r w:rsidRPr="00DD4FA7">
        <w:rPr>
          <w:rFonts w:ascii="宋体" w:eastAsia="宋体" w:hAnsi="宋体" w:hint="eastAsia"/>
          <w:sz w:val="24"/>
          <w:szCs w:val="24"/>
        </w:rPr>
        <w:t>做错误</w:t>
      </w:r>
      <w:proofErr w:type="gramEnd"/>
      <w:r w:rsidRPr="00DD4FA7">
        <w:rPr>
          <w:rFonts w:ascii="宋体" w:eastAsia="宋体" w:hAnsi="宋体" w:hint="eastAsia"/>
          <w:sz w:val="24"/>
          <w:szCs w:val="24"/>
        </w:rPr>
        <w:t>的事情，你不能犯法。</w:t>
      </w:r>
      <w:r w:rsidRPr="00DD4FA7">
        <w:rPr>
          <w:rFonts w:ascii="宋体" w:eastAsia="宋体" w:hAnsi="宋体" w:hint="eastAsia"/>
          <w:sz w:val="24"/>
          <w:szCs w:val="24"/>
        </w:rPr>
        <w:lastRenderedPageBreak/>
        <w:t>断大小，你不能在小事上纠缠，为了买一个鞋，买一个包包，你花三天时间，遇到选择障碍；而决定人生大事儿，</w:t>
      </w:r>
      <w:r w:rsidR="00FF4D36">
        <w:rPr>
          <w:rFonts w:ascii="宋体" w:eastAsia="宋体" w:hAnsi="宋体" w:hint="eastAsia"/>
          <w:sz w:val="24"/>
          <w:szCs w:val="24"/>
        </w:rPr>
        <w:t>你</w:t>
      </w:r>
      <w:r w:rsidRPr="00DD4FA7">
        <w:rPr>
          <w:rFonts w:ascii="宋体" w:eastAsia="宋体" w:hAnsi="宋体" w:hint="eastAsia"/>
          <w:sz w:val="24"/>
          <w:szCs w:val="24"/>
        </w:rPr>
        <w:t>一分钟就做了，断大小。大小的问题很难断，因为这里边</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光是一个价值问题，还有理的问题在里边，非常复杂。</w:t>
      </w:r>
    </w:p>
    <w:p w14:paraId="74228B38"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再就是断远近。谁都很喜欢跟自己认为舒服的人在一起，谁都很讨厌不喜欢的人，或者是不愿意跟讨厌自己的人在一起。然而远近这个问题，它涉及到万法皆缘。它又不是一个感性的问题，因为你因为感性而失去了你必须要的缘，万法皆缘，那么你可能失去一切。所以断是非、断大小、断远近是非常重要的事情。但是说起来容易，做起来极其困难，必须从内心深处一层一层地撕开，让我们看到哪里出了状况。</w:t>
      </w:r>
    </w:p>
    <w:p w14:paraId="6C43C858"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我先不给结论，我们进入今天的主题。今天我们讲的主题是《心内的功夫》。为什么谈心内的功夫？难道还有心外的功夫吗？因为阳明先生说，心外无理，心即理。其实这个话非常简单，但是难倒了几乎所有的人。因为其实大家并不知道什么是心外之理。他说心外无理，那就一定是心外有理，是有些人不知道那是心外之理。而很少有人能知道何为心内之理，那么心内有没有理呢？</w:t>
      </w:r>
    </w:p>
    <w:p w14:paraId="7F69D279" w14:textId="50654EE6"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如果是心内有理，那为什么又要说</w:t>
      </w:r>
      <w:proofErr w:type="gramStart"/>
      <w:r w:rsidRPr="00DD4FA7">
        <w:rPr>
          <w:rFonts w:ascii="宋体" w:eastAsia="宋体" w:hAnsi="宋体" w:hint="eastAsia"/>
          <w:sz w:val="24"/>
          <w:szCs w:val="24"/>
        </w:rPr>
        <w:t>心即理呢</w:t>
      </w:r>
      <w:proofErr w:type="gramEnd"/>
      <w:r w:rsidRPr="00DD4FA7">
        <w:rPr>
          <w:rFonts w:ascii="宋体" w:eastAsia="宋体" w:hAnsi="宋体" w:hint="eastAsia"/>
          <w:sz w:val="24"/>
          <w:szCs w:val="24"/>
        </w:rPr>
        <w:t>？心学里边</w:t>
      </w:r>
      <w:proofErr w:type="gramStart"/>
      <w:r w:rsidRPr="00DD4FA7">
        <w:rPr>
          <w:rFonts w:ascii="宋体" w:eastAsia="宋体" w:hAnsi="宋体" w:hint="eastAsia"/>
          <w:sz w:val="24"/>
          <w:szCs w:val="24"/>
        </w:rPr>
        <w:t>最</w:t>
      </w:r>
      <w:proofErr w:type="gramEnd"/>
      <w:r w:rsidRPr="00DD4FA7">
        <w:rPr>
          <w:rFonts w:ascii="宋体" w:eastAsia="宋体" w:hAnsi="宋体" w:hint="eastAsia"/>
          <w:sz w:val="24"/>
          <w:szCs w:val="24"/>
        </w:rPr>
        <w:t>核心的问题貌似最简单，其实是最难过的部分。所以在跟朋友聊天和争论的时候，我其实没有仔细听他们在讲的具体内容，我在想、我在思考心学里边</w:t>
      </w:r>
      <w:proofErr w:type="gramStart"/>
      <w:r w:rsidRPr="00DD4FA7">
        <w:rPr>
          <w:rFonts w:ascii="宋体" w:eastAsia="宋体" w:hAnsi="宋体" w:hint="eastAsia"/>
          <w:sz w:val="24"/>
          <w:szCs w:val="24"/>
        </w:rPr>
        <w:t>最</w:t>
      </w:r>
      <w:proofErr w:type="gramEnd"/>
      <w:r w:rsidRPr="00DD4FA7">
        <w:rPr>
          <w:rFonts w:ascii="宋体" w:eastAsia="宋体" w:hAnsi="宋体" w:hint="eastAsia"/>
          <w:sz w:val="24"/>
          <w:szCs w:val="24"/>
        </w:rPr>
        <w:t>核心的问题。我并不尝试去说服谁，或者是解决什么问题。因为我一直担心我自己时不时的在心学上面会往回走，年纪大</w:t>
      </w:r>
      <w:r w:rsidR="00FF4D36">
        <w:rPr>
          <w:rFonts w:ascii="宋体" w:eastAsia="宋体" w:hAnsi="宋体" w:hint="eastAsia"/>
          <w:sz w:val="24"/>
          <w:szCs w:val="24"/>
        </w:rPr>
        <w:t>了</w:t>
      </w:r>
      <w:r w:rsidRPr="00DD4FA7">
        <w:rPr>
          <w:rFonts w:ascii="宋体" w:eastAsia="宋体" w:hAnsi="宋体" w:hint="eastAsia"/>
          <w:sz w:val="24"/>
          <w:szCs w:val="24"/>
        </w:rPr>
        <w:t>有的时候会自然而然的习性冒出来。我也发现我身边的人其实问题很大，包括自己的亲人在内，问题很大。当然有的时候你并不能解决所有问题。</w:t>
      </w:r>
    </w:p>
    <w:p w14:paraId="19BC6B90" w14:textId="4FCB7BA6"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今天的第一个部分是何</w:t>
      </w:r>
      <w:r w:rsidR="00FF4D36">
        <w:rPr>
          <w:rFonts w:ascii="宋体" w:eastAsia="宋体" w:hAnsi="宋体" w:hint="eastAsia"/>
          <w:sz w:val="24"/>
          <w:szCs w:val="24"/>
        </w:rPr>
        <w:t>谓</w:t>
      </w:r>
      <w:r w:rsidRPr="00DD4FA7">
        <w:rPr>
          <w:rFonts w:ascii="宋体" w:eastAsia="宋体" w:hAnsi="宋体" w:hint="eastAsia"/>
          <w:sz w:val="24"/>
          <w:szCs w:val="24"/>
        </w:rPr>
        <w:t>心外之理，到底什么是心外之理。我们一般的讲理，按照我的归纳是四个理，天理、伦理、学理和法理。但你不会遇到任何事情，蹲在那儿先想，什么是天理，什么是伦理，什么是学理，什么是法理，你不会这样的。你会本能的做出一个直觉的判断，它就是一个直觉的判断，甚至这个直觉的判断导致你会产生非常朴素的情感。例如我很高兴，例如我很生气，例如我很喜欢，例如我很讨厌，等等，它是一种本能的、直觉的、情绪化的反应。</w:t>
      </w:r>
    </w:p>
    <w:p w14:paraId="3039A0A8" w14:textId="58116C76"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proofErr w:type="gramStart"/>
      <w:r w:rsidRPr="00DD4FA7">
        <w:rPr>
          <w:rFonts w:ascii="宋体" w:eastAsia="宋体" w:hAnsi="宋体" w:hint="eastAsia"/>
          <w:sz w:val="24"/>
          <w:szCs w:val="24"/>
        </w:rPr>
        <w:t>我给</w:t>
      </w:r>
      <w:bookmarkStart w:id="2" w:name="OLE_LINK1"/>
      <w:r w:rsidRPr="00DD4FA7">
        <w:rPr>
          <w:rFonts w:ascii="宋体" w:eastAsia="宋体" w:hAnsi="宋体" w:hint="eastAsia"/>
          <w:sz w:val="24"/>
          <w:szCs w:val="24"/>
        </w:rPr>
        <w:t>心外</w:t>
      </w:r>
      <w:proofErr w:type="gramEnd"/>
      <w:r w:rsidRPr="00DD4FA7">
        <w:rPr>
          <w:rFonts w:ascii="宋体" w:eastAsia="宋体" w:hAnsi="宋体" w:hint="eastAsia"/>
          <w:sz w:val="24"/>
          <w:szCs w:val="24"/>
        </w:rPr>
        <w:t>之理</w:t>
      </w:r>
      <w:bookmarkEnd w:id="2"/>
      <w:r w:rsidRPr="00DD4FA7">
        <w:rPr>
          <w:rFonts w:ascii="宋体" w:eastAsia="宋体" w:hAnsi="宋体" w:hint="eastAsia"/>
          <w:sz w:val="24"/>
          <w:szCs w:val="24"/>
        </w:rPr>
        <w:t>一个定义：心外之理，就是你成长过程中自然接触并悄然进入你潜意识的认知逻辑，心外之理是你潜意识里的认知逻辑。我重复一遍，这个定义非</w:t>
      </w:r>
      <w:r w:rsidRPr="00DD4FA7">
        <w:rPr>
          <w:rFonts w:ascii="宋体" w:eastAsia="宋体" w:hAnsi="宋体" w:hint="eastAsia"/>
          <w:sz w:val="24"/>
          <w:szCs w:val="24"/>
        </w:rPr>
        <w:lastRenderedPageBreak/>
        <w:t>常重要。所谓心外之理，就是你成长过程中自然接触，并且悄然进入潜意识的认知逻辑。其实，心外之理客观存在，而你并不知道。因为你并不是用天理、伦理、学理和法理完成一切判断</w:t>
      </w:r>
      <w:r w:rsidR="00FF4D36">
        <w:rPr>
          <w:rFonts w:ascii="宋体" w:eastAsia="宋体" w:hAnsi="宋体" w:hint="eastAsia"/>
          <w:sz w:val="24"/>
          <w:szCs w:val="24"/>
        </w:rPr>
        <w:t>的</w:t>
      </w:r>
      <w:r w:rsidRPr="00DD4FA7">
        <w:rPr>
          <w:rFonts w:ascii="宋体" w:eastAsia="宋体" w:hAnsi="宋体" w:hint="eastAsia"/>
          <w:sz w:val="24"/>
          <w:szCs w:val="24"/>
        </w:rPr>
        <w:t>，多数时候——可能99%——你是用潜意识对问题做出判断和反应的。</w:t>
      </w:r>
    </w:p>
    <w:p w14:paraId="2DD51843" w14:textId="0394A2BB"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何为潜意识？一般而言，就是你认为你在思考，其实你是潜藏在你大脑里的认知逻辑中，完成了一般性的反应。我想，没有经过严格心学训练，或者是没有进行——比如说佛学或者是道家的——严格的训练和修为的人，其实是走不出心外之理的。因为大部分的人从出生之后，开始“人之初，性本善”，就是非常完美的状态；然后“性相近，习相远”，随着你接触的人、接触的社会，你开始获得了种种的人生的知识和经验。</w:t>
      </w:r>
    </w:p>
    <w:p w14:paraId="631083E6" w14:textId="286ED4F9"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甚至你开始进行非常好的教育、高等教育，极好的、极完美的教育，然后慢慢的形成了你一整套的潜意识，这个潜意识是你心外之理。不同的民族、不同的种族、不同的种姓、不同的阶层、不同的阶级，潜意识或者是心外之理差异巨大。他的认知逻辑是不同的，这种不同的认知就会导致剧烈的冲突。你遇到别人产生了剧烈的冲突，甚至一家人、亲人之间产生剧烈冲突，实际上是心外之理的冲突，是潜意识中，你的潜意识被触发了、触动了，产生的冲突。</w:t>
      </w:r>
    </w:p>
    <w:p w14:paraId="0BA10C4A" w14:textId="3E4FBD56"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习性这个东西，有的时候很难用语言来进行完整的概述。我经常反思我自己的习性，就是我已经养成的这种是非判断、养成的这种审美判断等等，我习惯性的、习惯性的就会做出喜欢</w:t>
      </w:r>
      <w:r w:rsidR="00834025">
        <w:rPr>
          <w:rFonts w:ascii="宋体" w:eastAsia="宋体" w:hAnsi="宋体" w:hint="eastAsia"/>
          <w:sz w:val="24"/>
          <w:szCs w:val="24"/>
        </w:rPr>
        <w:t>、</w:t>
      </w:r>
      <w:r w:rsidRPr="00DD4FA7">
        <w:rPr>
          <w:rFonts w:ascii="宋体" w:eastAsia="宋体" w:hAnsi="宋体" w:hint="eastAsia"/>
          <w:sz w:val="24"/>
          <w:szCs w:val="24"/>
        </w:rPr>
        <w:t>讨厌</w:t>
      </w:r>
      <w:r w:rsidR="00834025">
        <w:rPr>
          <w:rFonts w:ascii="宋体" w:eastAsia="宋体" w:hAnsi="宋体" w:hint="eastAsia"/>
          <w:sz w:val="24"/>
          <w:szCs w:val="24"/>
        </w:rPr>
        <w:t>，</w:t>
      </w:r>
      <w:r w:rsidRPr="00DD4FA7">
        <w:rPr>
          <w:rFonts w:ascii="宋体" w:eastAsia="宋体" w:hAnsi="宋体" w:hint="eastAsia"/>
          <w:sz w:val="24"/>
          <w:szCs w:val="24"/>
        </w:rPr>
        <w:t>正确</w:t>
      </w:r>
      <w:r w:rsidR="00834025">
        <w:rPr>
          <w:rFonts w:ascii="宋体" w:eastAsia="宋体" w:hAnsi="宋体" w:hint="eastAsia"/>
          <w:sz w:val="24"/>
          <w:szCs w:val="24"/>
        </w:rPr>
        <w:t>、</w:t>
      </w:r>
      <w:r w:rsidRPr="00DD4FA7">
        <w:rPr>
          <w:rFonts w:ascii="宋体" w:eastAsia="宋体" w:hAnsi="宋体" w:hint="eastAsia"/>
          <w:sz w:val="24"/>
          <w:szCs w:val="24"/>
        </w:rPr>
        <w:t>不正确等等一系列的本能的这种反应。这种反应，我以前跟大家说过，我们本能</w:t>
      </w:r>
      <w:r w:rsidR="00834025">
        <w:rPr>
          <w:rFonts w:ascii="宋体" w:eastAsia="宋体" w:hAnsi="宋体" w:hint="eastAsia"/>
          <w:sz w:val="24"/>
          <w:szCs w:val="24"/>
        </w:rPr>
        <w:t>的</w:t>
      </w:r>
      <w:r w:rsidRPr="00DD4FA7">
        <w:rPr>
          <w:rFonts w:ascii="宋体" w:eastAsia="宋体" w:hAnsi="宋体" w:hint="eastAsia"/>
          <w:sz w:val="24"/>
          <w:szCs w:val="24"/>
        </w:rPr>
        <w:t>会喜欢蛋糕，我们本能的会讨厌大便，虽然</w:t>
      </w:r>
      <w:r w:rsidR="00374C6C">
        <w:rPr>
          <w:rFonts w:ascii="宋体" w:eastAsia="宋体" w:hAnsi="宋体" w:hint="eastAsia"/>
          <w:sz w:val="24"/>
          <w:szCs w:val="24"/>
        </w:rPr>
        <w:t>它</w:t>
      </w:r>
      <w:r w:rsidRPr="00DD4FA7">
        <w:rPr>
          <w:rFonts w:ascii="宋体" w:eastAsia="宋体" w:hAnsi="宋体" w:hint="eastAsia"/>
          <w:sz w:val="24"/>
          <w:szCs w:val="24"/>
        </w:rPr>
        <w:t>们都是碳水化合物；其它生物，例如苍蝇等等，它们和我们会有不同的反应。但我们本能，它就是一种反应，这个就叫习性。</w:t>
      </w:r>
    </w:p>
    <w:p w14:paraId="3C611E6B" w14:textId="40B8A50F"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我下边的话有一点伤害、有一点伤害，就是越是处于社会底层，越是处于生活较为艰难状况的人，往往越处于一种执着的状态，就是他更执着于心外之理。原因也非常简单，因为没有时间、空间来修习心内的功夫，就是很难至诚无息</w:t>
      </w:r>
      <w:r w:rsidR="00834025">
        <w:rPr>
          <w:rFonts w:ascii="宋体" w:eastAsia="宋体" w:hAnsi="宋体" w:hint="eastAsia"/>
          <w:sz w:val="24"/>
          <w:szCs w:val="24"/>
        </w:rPr>
        <w:t>和</w:t>
      </w:r>
      <w:bookmarkStart w:id="3" w:name="OLE_LINK8"/>
      <w:r w:rsidRPr="00DD4FA7">
        <w:rPr>
          <w:rFonts w:ascii="宋体" w:eastAsia="宋体" w:hAnsi="宋体" w:hint="eastAsia"/>
          <w:sz w:val="24"/>
          <w:szCs w:val="24"/>
        </w:rPr>
        <w:t>为物不贰</w:t>
      </w:r>
      <w:bookmarkEnd w:id="3"/>
      <w:r w:rsidRPr="00DD4FA7">
        <w:rPr>
          <w:rFonts w:ascii="宋体" w:eastAsia="宋体" w:hAnsi="宋体" w:hint="eastAsia"/>
          <w:sz w:val="24"/>
          <w:szCs w:val="24"/>
        </w:rPr>
        <w:t>，就是这种内心的功夫很难进行，因为</w:t>
      </w:r>
      <w:r w:rsidR="00375F9E">
        <w:rPr>
          <w:rFonts w:ascii="宋体" w:eastAsia="宋体" w:hAnsi="宋体" w:hint="eastAsia"/>
          <w:sz w:val="24"/>
          <w:szCs w:val="24"/>
        </w:rPr>
        <w:t>它</w:t>
      </w:r>
      <w:r w:rsidRPr="00DD4FA7">
        <w:rPr>
          <w:rFonts w:ascii="宋体" w:eastAsia="宋体" w:hAnsi="宋体" w:hint="eastAsia"/>
          <w:sz w:val="24"/>
          <w:szCs w:val="24"/>
        </w:rPr>
        <w:t>需要非常充裕的时间、有自己的空间，才能完成，而大多数人就是越来越忙、越来越忙。</w:t>
      </w:r>
    </w:p>
    <w:p w14:paraId="74D8B6CD" w14:textId="30630CC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他是一个逻辑过程，越是处于社会底层，越是执着于心外之理；越是执着于心外</w:t>
      </w:r>
      <w:r w:rsidRPr="00DD4FA7">
        <w:rPr>
          <w:rFonts w:ascii="宋体" w:eastAsia="宋体" w:hAnsi="宋体" w:hint="eastAsia"/>
          <w:sz w:val="24"/>
          <w:szCs w:val="24"/>
        </w:rPr>
        <w:lastRenderedPageBreak/>
        <w:t>之理，越是会深陷社会底层。所以心内的功夫是</w:t>
      </w:r>
      <w:bookmarkStart w:id="4" w:name="OLE_LINK3"/>
      <w:r w:rsidRPr="00DD4FA7">
        <w:rPr>
          <w:rFonts w:ascii="宋体" w:eastAsia="宋体" w:hAnsi="宋体" w:hint="eastAsia"/>
          <w:sz w:val="24"/>
          <w:szCs w:val="24"/>
        </w:rPr>
        <w:t>改性</w:t>
      </w:r>
      <w:bookmarkEnd w:id="4"/>
      <w:r w:rsidRPr="00DD4FA7">
        <w:rPr>
          <w:rFonts w:ascii="宋体" w:eastAsia="宋体" w:hAnsi="宋体" w:hint="eastAsia"/>
          <w:sz w:val="24"/>
          <w:szCs w:val="24"/>
        </w:rPr>
        <w:t>，改性才能改命，就是这个心内的功夫是改性的功夫，改了性才能改变命运。所以这个东西是非常重要的，但是也是极其艰难的，因为不是我一堂课就可以把所有问题都解决的，但我争取把我自己能够理解和体会的东西，说给你们听。那么为什么</w:t>
      </w:r>
      <w:bookmarkStart w:id="5" w:name="OLE_LINK2"/>
      <w:r w:rsidRPr="00DD4FA7">
        <w:rPr>
          <w:rFonts w:ascii="宋体" w:eastAsia="宋体" w:hAnsi="宋体" w:hint="eastAsia"/>
          <w:sz w:val="24"/>
          <w:szCs w:val="24"/>
        </w:rPr>
        <w:t>心外之</w:t>
      </w:r>
      <w:proofErr w:type="gramStart"/>
      <w:r w:rsidRPr="00DD4FA7">
        <w:rPr>
          <w:rFonts w:ascii="宋体" w:eastAsia="宋体" w:hAnsi="宋体" w:hint="eastAsia"/>
          <w:sz w:val="24"/>
          <w:szCs w:val="24"/>
        </w:rPr>
        <w:t>理</w:t>
      </w:r>
      <w:bookmarkEnd w:id="5"/>
      <w:r w:rsidRPr="00DD4FA7">
        <w:rPr>
          <w:rFonts w:ascii="宋体" w:eastAsia="宋体" w:hAnsi="宋体" w:hint="eastAsia"/>
          <w:sz w:val="24"/>
          <w:szCs w:val="24"/>
        </w:rPr>
        <w:t>总是</w:t>
      </w:r>
      <w:proofErr w:type="gramEnd"/>
      <w:r w:rsidRPr="00DD4FA7">
        <w:rPr>
          <w:rFonts w:ascii="宋体" w:eastAsia="宋体" w:hAnsi="宋体" w:hint="eastAsia"/>
          <w:sz w:val="24"/>
          <w:szCs w:val="24"/>
        </w:rPr>
        <w:t>错误的？</w:t>
      </w:r>
    </w:p>
    <w:p w14:paraId="38E9BEB3" w14:textId="06A0F4A3"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我在讲这个的时候，给自己的家里人讲的时候，他说：“我们从小受的教育，难道是错的吗？”他说：“我们形成的、父母给的，难道会是错的吗？心外之理，难道是错的吗？难道都是错的吗？”为什么要慢慢的放下、穿越、</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外之理呢？为什么一定要有心内的功夫呢？这里边我讲一下子原因，就是为什么</w:t>
      </w:r>
      <w:bookmarkStart w:id="6" w:name="OLE_LINK4"/>
      <w:r w:rsidRPr="00DD4FA7">
        <w:rPr>
          <w:rFonts w:ascii="宋体" w:eastAsia="宋体" w:hAnsi="宋体" w:hint="eastAsia"/>
          <w:sz w:val="24"/>
          <w:szCs w:val="24"/>
        </w:rPr>
        <w:t>心外之</w:t>
      </w:r>
      <w:proofErr w:type="gramStart"/>
      <w:r w:rsidRPr="00DD4FA7">
        <w:rPr>
          <w:rFonts w:ascii="宋体" w:eastAsia="宋体" w:hAnsi="宋体" w:hint="eastAsia"/>
          <w:sz w:val="24"/>
          <w:szCs w:val="24"/>
        </w:rPr>
        <w:t>理</w:t>
      </w:r>
      <w:bookmarkEnd w:id="6"/>
      <w:r w:rsidRPr="00DD4FA7">
        <w:rPr>
          <w:rFonts w:ascii="宋体" w:eastAsia="宋体" w:hAnsi="宋体" w:hint="eastAsia"/>
          <w:sz w:val="24"/>
          <w:szCs w:val="24"/>
        </w:rPr>
        <w:t>总是</w:t>
      </w:r>
      <w:proofErr w:type="gramEnd"/>
      <w:r w:rsidRPr="00DD4FA7">
        <w:rPr>
          <w:rFonts w:ascii="宋体" w:eastAsia="宋体" w:hAnsi="宋体" w:hint="eastAsia"/>
          <w:sz w:val="24"/>
          <w:szCs w:val="24"/>
        </w:rPr>
        <w:t>错的。因为，第一条，心外之理虽是理，但是</w:t>
      </w:r>
      <w:proofErr w:type="gramStart"/>
      <w:r w:rsidR="00375F9E">
        <w:rPr>
          <w:rFonts w:ascii="宋体" w:eastAsia="宋体" w:hAnsi="宋体" w:hint="eastAsia"/>
          <w:sz w:val="24"/>
          <w:szCs w:val="24"/>
        </w:rPr>
        <w:t>是</w:t>
      </w:r>
      <w:proofErr w:type="gramEnd"/>
      <w:r w:rsidRPr="00DD4FA7">
        <w:rPr>
          <w:rFonts w:ascii="宋体" w:eastAsia="宋体" w:hAnsi="宋体" w:hint="eastAsia"/>
          <w:sz w:val="24"/>
          <w:szCs w:val="24"/>
        </w:rPr>
        <w:t>死了的理，因为那个</w:t>
      </w:r>
      <w:proofErr w:type="gramStart"/>
      <w:r w:rsidRPr="00DD4FA7">
        <w:rPr>
          <w:rFonts w:ascii="宋体" w:eastAsia="宋体" w:hAnsi="宋体" w:hint="eastAsia"/>
          <w:sz w:val="24"/>
          <w:szCs w:val="24"/>
        </w:rPr>
        <w:t>理形成</w:t>
      </w:r>
      <w:proofErr w:type="gramEnd"/>
      <w:r w:rsidRPr="00DD4FA7">
        <w:rPr>
          <w:rFonts w:ascii="宋体" w:eastAsia="宋体" w:hAnsi="宋体" w:hint="eastAsia"/>
          <w:sz w:val="24"/>
          <w:szCs w:val="24"/>
        </w:rPr>
        <w:t>的过程，</w:t>
      </w:r>
    </w:p>
    <w:p w14:paraId="7A45A5FA" w14:textId="3BD6B5AA"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关乎当时</w:t>
      </w:r>
      <w:proofErr w:type="gramStart"/>
      <w:r w:rsidRPr="00DD4FA7">
        <w:rPr>
          <w:rFonts w:ascii="宋体" w:eastAsia="宋体" w:hAnsi="宋体" w:hint="eastAsia"/>
          <w:sz w:val="24"/>
          <w:szCs w:val="24"/>
        </w:rPr>
        <w:t>理形成</w:t>
      </w:r>
      <w:proofErr w:type="gramEnd"/>
      <w:r w:rsidRPr="00DD4FA7">
        <w:rPr>
          <w:rFonts w:ascii="宋体" w:eastAsia="宋体" w:hAnsi="宋体" w:hint="eastAsia"/>
          <w:sz w:val="24"/>
          <w:szCs w:val="24"/>
        </w:rPr>
        <w:t>的事，事过理迁，理是随着时间空间而变化而变动不拘的。昨日的对不代表今日的对，美国的对不代表在中国就对，今日之错不代表过往的错，反之亦然。心外之理已死，是说的是，时间和空间变动了，心外之理，强调这个心外之理，你就会变得非常的莫名其妙。在革命的年代里边的理，和在改革时代的理是截然不同的，你不能简单的说，革命时代的</w:t>
      </w:r>
      <w:proofErr w:type="gramStart"/>
      <w:r w:rsidRPr="00DD4FA7">
        <w:rPr>
          <w:rFonts w:ascii="宋体" w:eastAsia="宋体" w:hAnsi="宋体" w:hint="eastAsia"/>
          <w:sz w:val="24"/>
          <w:szCs w:val="24"/>
        </w:rPr>
        <w:t>理就是</w:t>
      </w:r>
      <w:proofErr w:type="gramEnd"/>
      <w:r w:rsidRPr="00DD4FA7">
        <w:rPr>
          <w:rFonts w:ascii="宋体" w:eastAsia="宋体" w:hAnsi="宋体" w:hint="eastAsia"/>
          <w:sz w:val="24"/>
          <w:szCs w:val="24"/>
        </w:rPr>
        <w:t>对的，改革时代的</w:t>
      </w:r>
      <w:proofErr w:type="gramStart"/>
      <w:r w:rsidRPr="00DD4FA7">
        <w:rPr>
          <w:rFonts w:ascii="宋体" w:eastAsia="宋体" w:hAnsi="宋体" w:hint="eastAsia"/>
          <w:sz w:val="24"/>
          <w:szCs w:val="24"/>
        </w:rPr>
        <w:t>理就是</w:t>
      </w:r>
      <w:proofErr w:type="gramEnd"/>
      <w:r w:rsidRPr="00DD4FA7">
        <w:rPr>
          <w:rFonts w:ascii="宋体" w:eastAsia="宋体" w:hAnsi="宋体" w:hint="eastAsia"/>
          <w:sz w:val="24"/>
          <w:szCs w:val="24"/>
        </w:rPr>
        <w:t>错的。</w:t>
      </w:r>
    </w:p>
    <w:p w14:paraId="5CFD5690" w14:textId="67D5CFED"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好，第一个为什么</w:t>
      </w:r>
      <w:bookmarkStart w:id="7" w:name="OLE_LINK6"/>
      <w:r w:rsidRPr="00DD4FA7">
        <w:rPr>
          <w:rFonts w:ascii="宋体" w:eastAsia="宋体" w:hAnsi="宋体" w:hint="eastAsia"/>
          <w:sz w:val="24"/>
          <w:szCs w:val="24"/>
        </w:rPr>
        <w:t>心外之理</w:t>
      </w:r>
      <w:bookmarkEnd w:id="7"/>
      <w:r w:rsidRPr="00DD4FA7">
        <w:rPr>
          <w:rFonts w:ascii="宋体" w:eastAsia="宋体" w:hAnsi="宋体" w:hint="eastAsia"/>
          <w:sz w:val="24"/>
          <w:szCs w:val="24"/>
        </w:rPr>
        <w:t>是错的，是心外之理已死。第二件事情，为什么心外之理是错的？是身外之事已变。因为</w:t>
      </w:r>
      <w:r w:rsidR="00520191">
        <w:rPr>
          <w:rFonts w:ascii="宋体" w:eastAsia="宋体" w:hAnsi="宋体" w:hint="eastAsia"/>
          <w:sz w:val="24"/>
          <w:szCs w:val="24"/>
        </w:rPr>
        <w:t>理</w:t>
      </w:r>
      <w:r w:rsidRPr="00DD4FA7">
        <w:rPr>
          <w:rFonts w:ascii="宋体" w:eastAsia="宋体" w:hAnsi="宋体" w:hint="eastAsia"/>
          <w:sz w:val="24"/>
          <w:szCs w:val="24"/>
        </w:rPr>
        <w:t>所形成的那个环境和所发生的那些事情已然变迁，这个时候你仍然执着于</w:t>
      </w:r>
      <w:bookmarkStart w:id="8" w:name="OLE_LINK5"/>
      <w:r w:rsidRPr="00DD4FA7">
        <w:rPr>
          <w:rFonts w:ascii="宋体" w:eastAsia="宋体" w:hAnsi="宋体" w:hint="eastAsia"/>
          <w:sz w:val="24"/>
          <w:szCs w:val="24"/>
        </w:rPr>
        <w:t>心外之理</w:t>
      </w:r>
      <w:bookmarkEnd w:id="8"/>
      <w:r w:rsidRPr="00DD4FA7">
        <w:rPr>
          <w:rFonts w:ascii="宋体" w:eastAsia="宋体" w:hAnsi="宋体" w:hint="eastAsia"/>
          <w:sz w:val="24"/>
          <w:szCs w:val="24"/>
        </w:rPr>
        <w:t>，你很难应对当下之事，所以</w:t>
      </w:r>
      <w:bookmarkStart w:id="9" w:name="OLE_LINK7"/>
      <w:r w:rsidRPr="00DD4FA7">
        <w:rPr>
          <w:rFonts w:ascii="宋体" w:eastAsia="宋体" w:hAnsi="宋体" w:hint="eastAsia"/>
          <w:sz w:val="24"/>
          <w:szCs w:val="24"/>
        </w:rPr>
        <w:t>心外之理</w:t>
      </w:r>
      <w:bookmarkEnd w:id="9"/>
      <w:r w:rsidRPr="00DD4FA7">
        <w:rPr>
          <w:rFonts w:ascii="宋体" w:eastAsia="宋体" w:hAnsi="宋体" w:hint="eastAsia"/>
          <w:sz w:val="24"/>
          <w:szCs w:val="24"/>
        </w:rPr>
        <w:t>是不可靠的。我说“心外之理</w:t>
      </w:r>
      <w:del w:id="10" w:author="yw xu" w:date="2025-07-27T10:23:00Z" w16du:dateUtc="2025-07-27T02:23:00Z">
        <w:r w:rsidRPr="00DD4FA7" w:rsidDel="00B91DD6">
          <w:rPr>
            <w:rFonts w:ascii="宋体" w:eastAsia="宋体" w:hAnsi="宋体" w:hint="eastAsia"/>
            <w:sz w:val="24"/>
            <w:szCs w:val="24"/>
          </w:rPr>
          <w:delText>的</w:delText>
        </w:r>
      </w:del>
      <w:r w:rsidRPr="00DD4FA7">
        <w:rPr>
          <w:rFonts w:ascii="宋体" w:eastAsia="宋体" w:hAnsi="宋体" w:hint="eastAsia"/>
          <w:sz w:val="24"/>
          <w:szCs w:val="24"/>
        </w:rPr>
        <w:t>已死”是非常重的一句话，就是你非要说、</w:t>
      </w:r>
      <w:proofErr w:type="gramStart"/>
      <w:r w:rsidRPr="00DD4FA7">
        <w:rPr>
          <w:rFonts w:ascii="宋体" w:eastAsia="宋体" w:hAnsi="宋体" w:hint="eastAsia"/>
          <w:sz w:val="24"/>
          <w:szCs w:val="24"/>
        </w:rPr>
        <w:t>非要讲</w:t>
      </w:r>
      <w:proofErr w:type="gramEnd"/>
      <w:r w:rsidRPr="00DD4FA7">
        <w:rPr>
          <w:rFonts w:ascii="宋体" w:eastAsia="宋体" w:hAnsi="宋体" w:hint="eastAsia"/>
          <w:sz w:val="24"/>
          <w:szCs w:val="24"/>
        </w:rPr>
        <w:t>这么个理出来，并且用过去的案例来说明，它不是不对，它真的是个理，它不是不对，但时过境迁了。</w:t>
      </w:r>
    </w:p>
    <w:p w14:paraId="7DEEBE21" w14:textId="1096B894"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为什么心外之</w:t>
      </w:r>
      <w:proofErr w:type="gramStart"/>
      <w:r w:rsidRPr="00DD4FA7">
        <w:rPr>
          <w:rFonts w:ascii="宋体" w:eastAsia="宋体" w:hAnsi="宋体" w:hint="eastAsia"/>
          <w:sz w:val="24"/>
          <w:szCs w:val="24"/>
        </w:rPr>
        <w:t>理总是</w:t>
      </w:r>
      <w:proofErr w:type="gramEnd"/>
      <w:r w:rsidRPr="00DD4FA7">
        <w:rPr>
          <w:rFonts w:ascii="宋体" w:eastAsia="宋体" w:hAnsi="宋体" w:hint="eastAsia"/>
          <w:sz w:val="24"/>
          <w:szCs w:val="24"/>
        </w:rPr>
        <w:t>错的？第三句话，心内之理非理。你心内有理吗？心外之理是错的，那么你心内的</w:t>
      </w:r>
      <w:proofErr w:type="gramStart"/>
      <w:r w:rsidRPr="00DD4FA7">
        <w:rPr>
          <w:rFonts w:ascii="宋体" w:eastAsia="宋体" w:hAnsi="宋体" w:hint="eastAsia"/>
          <w:sz w:val="24"/>
          <w:szCs w:val="24"/>
        </w:rPr>
        <w:t>理就是</w:t>
      </w:r>
      <w:proofErr w:type="gramEnd"/>
      <w:r w:rsidRPr="00DD4FA7">
        <w:rPr>
          <w:rFonts w:ascii="宋体" w:eastAsia="宋体" w:hAnsi="宋体" w:hint="eastAsia"/>
          <w:sz w:val="24"/>
          <w:szCs w:val="24"/>
        </w:rPr>
        <w:t>对的吗？我得告诉你，心外之理已死，心内没有理。没有理，你在讲什么？是的，心内非理、无理，中庸而已。什么意思？第四句话，心内之理，随机而动，随缘而动。那个理是跟着机</w:t>
      </w:r>
      <w:proofErr w:type="gramStart"/>
      <w:r w:rsidRPr="00DD4FA7">
        <w:rPr>
          <w:rFonts w:ascii="宋体" w:eastAsia="宋体" w:hAnsi="宋体" w:hint="eastAsia"/>
          <w:sz w:val="24"/>
          <w:szCs w:val="24"/>
        </w:rPr>
        <w:t>和缘动</w:t>
      </w:r>
      <w:proofErr w:type="gramEnd"/>
      <w:r w:rsidRPr="00DD4FA7">
        <w:rPr>
          <w:rFonts w:ascii="宋体" w:eastAsia="宋体" w:hAnsi="宋体" w:hint="eastAsia"/>
          <w:sz w:val="24"/>
          <w:szCs w:val="24"/>
        </w:rPr>
        <w:t>的，不是真的放着一个理。</w:t>
      </w:r>
    </w:p>
    <w:p w14:paraId="6E146C3D" w14:textId="4AFFD152"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心外无理、心内亦无理。你如果一定要觉得有那么</w:t>
      </w:r>
      <w:proofErr w:type="gramStart"/>
      <w:r w:rsidRPr="00DD4FA7">
        <w:rPr>
          <w:rFonts w:ascii="宋体" w:eastAsia="宋体" w:hAnsi="宋体" w:hint="eastAsia"/>
          <w:sz w:val="24"/>
          <w:szCs w:val="24"/>
        </w:rPr>
        <w:t>个</w:t>
      </w:r>
      <w:proofErr w:type="gramEnd"/>
      <w:r w:rsidRPr="00DD4FA7">
        <w:rPr>
          <w:rFonts w:ascii="宋体" w:eastAsia="宋体" w:hAnsi="宋体" w:hint="eastAsia"/>
          <w:sz w:val="24"/>
          <w:szCs w:val="24"/>
        </w:rPr>
        <w:t>“理”的话，是心内之理，</w:t>
      </w:r>
      <w:r w:rsidRPr="00DD4FA7">
        <w:rPr>
          <w:rFonts w:ascii="宋体" w:eastAsia="宋体" w:hAnsi="宋体" w:hint="eastAsia"/>
          <w:sz w:val="24"/>
          <w:szCs w:val="24"/>
        </w:rPr>
        <w:lastRenderedPageBreak/>
        <w:t>它是随机而动，随缘而动。我可能讲得稍微快</w:t>
      </w:r>
      <w:r w:rsidR="00520191">
        <w:rPr>
          <w:rFonts w:ascii="宋体" w:eastAsia="宋体" w:hAnsi="宋体" w:hint="eastAsia"/>
          <w:sz w:val="24"/>
          <w:szCs w:val="24"/>
        </w:rPr>
        <w:t>了</w:t>
      </w:r>
      <w:r w:rsidRPr="00DD4FA7">
        <w:rPr>
          <w:rFonts w:ascii="宋体" w:eastAsia="宋体" w:hAnsi="宋体" w:hint="eastAsia"/>
          <w:sz w:val="24"/>
          <w:szCs w:val="24"/>
        </w:rPr>
        <w:t>一点，你听完了之后，反复听吧。因为这件事情非常重要。我今天讲的第一个是：何为“心外之理”。其实，有</w:t>
      </w:r>
      <w:proofErr w:type="gramStart"/>
      <w:r w:rsidRPr="00DD4FA7">
        <w:rPr>
          <w:rFonts w:ascii="宋体" w:eastAsia="宋体" w:hAnsi="宋体" w:hint="eastAsia"/>
          <w:sz w:val="24"/>
          <w:szCs w:val="24"/>
        </w:rPr>
        <w:t>太多太多</w:t>
      </w:r>
      <w:proofErr w:type="gramEnd"/>
      <w:r w:rsidRPr="00DD4FA7">
        <w:rPr>
          <w:rFonts w:ascii="宋体" w:eastAsia="宋体" w:hAnsi="宋体" w:hint="eastAsia"/>
          <w:sz w:val="24"/>
          <w:szCs w:val="24"/>
        </w:rPr>
        <w:t>的矛盾与冲突，小的我就不说了，大的呢，类似于台湾有一个姓蔡的批评大陆的一个姓卢的和姓温的那个批评。蔡先生，他有批错吗？似乎没有</w:t>
      </w:r>
      <w:r w:rsidR="00520191">
        <w:rPr>
          <w:rFonts w:ascii="宋体" w:eastAsia="宋体" w:hAnsi="宋体" w:hint="eastAsia"/>
          <w:sz w:val="24"/>
          <w:szCs w:val="24"/>
        </w:rPr>
        <w:t>啊</w:t>
      </w:r>
      <w:r w:rsidRPr="00DD4FA7">
        <w:rPr>
          <w:rFonts w:ascii="宋体" w:eastAsia="宋体" w:hAnsi="宋体" w:hint="eastAsia"/>
          <w:sz w:val="24"/>
          <w:szCs w:val="24"/>
        </w:rPr>
        <w:t>。</w:t>
      </w:r>
    </w:p>
    <w:p w14:paraId="208949E3" w14:textId="6410018A"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他说：他们什么也不懂，</w:t>
      </w:r>
      <w:proofErr w:type="gramStart"/>
      <w:r w:rsidRPr="00DD4FA7">
        <w:rPr>
          <w:rFonts w:ascii="宋体" w:eastAsia="宋体" w:hAnsi="宋体" w:hint="eastAsia"/>
          <w:sz w:val="24"/>
          <w:szCs w:val="24"/>
        </w:rPr>
        <w:t>网红而已</w:t>
      </w:r>
      <w:proofErr w:type="gramEnd"/>
      <w:r w:rsidRPr="00DD4FA7">
        <w:rPr>
          <w:rFonts w:ascii="宋体" w:eastAsia="宋体" w:hAnsi="宋体" w:hint="eastAsia"/>
          <w:sz w:val="24"/>
          <w:szCs w:val="24"/>
        </w:rPr>
        <w:t>。然后他说：现在这个时代还说什么马克思</w:t>
      </w:r>
      <w:r w:rsidRPr="00DD4FA7">
        <w:rPr>
          <w:rFonts w:ascii="宋体" w:eastAsia="宋体" w:hAnsi="宋体" w:cstheme="minorEastAsia" w:hint="eastAsia"/>
          <w:color w:val="000000" w:themeColor="text1"/>
          <w:sz w:val="24"/>
          <w:szCs w:val="24"/>
        </w:rPr>
        <w:t>《</w:t>
      </w:r>
      <w:r w:rsidRPr="00DD4FA7">
        <w:rPr>
          <w:rFonts w:ascii="宋体" w:eastAsia="宋体" w:hAnsi="宋体" w:hint="eastAsia"/>
          <w:sz w:val="24"/>
          <w:szCs w:val="24"/>
        </w:rPr>
        <w:t>资本论</w:t>
      </w:r>
      <w:r w:rsidRPr="00DD4FA7">
        <w:rPr>
          <w:rFonts w:ascii="宋体" w:eastAsia="宋体" w:hAnsi="宋体" w:cstheme="minorEastAsia" w:hint="eastAsia"/>
          <w:color w:val="000000" w:themeColor="text1"/>
          <w:sz w:val="24"/>
          <w:szCs w:val="24"/>
        </w:rPr>
        <w:t>》</w:t>
      </w:r>
      <w:r w:rsidRPr="00DD4FA7">
        <w:rPr>
          <w:rFonts w:ascii="宋体" w:eastAsia="宋体" w:hAnsi="宋体" w:hint="eastAsia"/>
          <w:sz w:val="24"/>
          <w:szCs w:val="24"/>
        </w:rPr>
        <w:t>，那就</w:t>
      </w:r>
      <w:r w:rsidR="00520191">
        <w:rPr>
          <w:rFonts w:ascii="宋体" w:eastAsia="宋体" w:hAnsi="宋体" w:hint="eastAsia"/>
          <w:sz w:val="24"/>
          <w:szCs w:val="24"/>
        </w:rPr>
        <w:t>是</w:t>
      </w:r>
      <w:r w:rsidRPr="00DD4FA7">
        <w:rPr>
          <w:rFonts w:ascii="宋体" w:eastAsia="宋体" w:hAnsi="宋体" w:hint="eastAsia"/>
          <w:sz w:val="24"/>
          <w:szCs w:val="24"/>
        </w:rPr>
        <w:t>肯定是错了。蔡先生心里边有一个他认为正确的东西，就是蔡先生心里边有心外之理。以此理而观察、感触世界，所以他很愤怒，用了很不礼貌的姓卢的、姓温的这样的语言来陈述他们是错的，但是又没有挑出哪一句话，或者哪一些观点是错的。只不过是说好像读马克思、读</w:t>
      </w:r>
      <w:r w:rsidRPr="00DD4FA7">
        <w:rPr>
          <w:rFonts w:ascii="宋体" w:eastAsia="宋体" w:hAnsi="宋体" w:cstheme="minorEastAsia" w:hint="eastAsia"/>
          <w:color w:val="000000" w:themeColor="text1"/>
          <w:sz w:val="24"/>
          <w:szCs w:val="24"/>
        </w:rPr>
        <w:t>《</w:t>
      </w:r>
      <w:r w:rsidRPr="00DD4FA7">
        <w:rPr>
          <w:rFonts w:ascii="宋体" w:eastAsia="宋体" w:hAnsi="宋体" w:hint="eastAsia"/>
          <w:sz w:val="24"/>
          <w:szCs w:val="24"/>
        </w:rPr>
        <w:t>资本论</w:t>
      </w:r>
      <w:r w:rsidRPr="00DD4FA7">
        <w:rPr>
          <w:rFonts w:ascii="宋体" w:eastAsia="宋体" w:hAnsi="宋体" w:cstheme="minorEastAsia" w:hint="eastAsia"/>
          <w:color w:val="000000" w:themeColor="text1"/>
          <w:sz w:val="24"/>
          <w:szCs w:val="24"/>
        </w:rPr>
        <w:t>》</w:t>
      </w:r>
      <w:r w:rsidRPr="00DD4FA7">
        <w:rPr>
          <w:rFonts w:ascii="宋体" w:eastAsia="宋体" w:hAnsi="宋体" w:hint="eastAsia"/>
          <w:sz w:val="24"/>
          <w:szCs w:val="24"/>
        </w:rPr>
        <w:t>就是错的。其实非常经典的这种冲突，这种冲突毫无意义。</w:t>
      </w:r>
    </w:p>
    <w:p w14:paraId="4DE44854" w14:textId="0EAB1F8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我们所有的人都要记住，就是当</w:t>
      </w:r>
      <w:proofErr w:type="gramStart"/>
      <w:r w:rsidRPr="00DD4FA7">
        <w:rPr>
          <w:rFonts w:ascii="宋体" w:eastAsia="宋体" w:hAnsi="宋体" w:hint="eastAsia"/>
          <w:sz w:val="24"/>
          <w:szCs w:val="24"/>
        </w:rPr>
        <w:t>有人拿心外</w:t>
      </w:r>
      <w:proofErr w:type="gramEnd"/>
      <w:r w:rsidRPr="00DD4FA7">
        <w:rPr>
          <w:rFonts w:ascii="宋体" w:eastAsia="宋体" w:hAnsi="宋体" w:hint="eastAsia"/>
          <w:sz w:val="24"/>
          <w:szCs w:val="24"/>
        </w:rPr>
        <w:t>之理与你进行辩论的时候，你唯一正确的方法就是闭嘴</w:t>
      </w:r>
      <w:r w:rsidR="00520191">
        <w:rPr>
          <w:rFonts w:ascii="宋体" w:eastAsia="宋体" w:hAnsi="宋体" w:hint="eastAsia"/>
          <w:sz w:val="24"/>
          <w:szCs w:val="24"/>
        </w:rPr>
        <w:t>、</w:t>
      </w:r>
      <w:r w:rsidRPr="00DD4FA7">
        <w:rPr>
          <w:rFonts w:ascii="宋体" w:eastAsia="宋体" w:hAnsi="宋体" w:hint="eastAsia"/>
          <w:sz w:val="24"/>
          <w:szCs w:val="24"/>
        </w:rPr>
        <w:t>离开，因为心外之理，对和错</w:t>
      </w:r>
      <w:r w:rsidR="00520191">
        <w:rPr>
          <w:rFonts w:ascii="宋体" w:eastAsia="宋体" w:hAnsi="宋体" w:hint="eastAsia"/>
          <w:sz w:val="24"/>
          <w:szCs w:val="24"/>
        </w:rPr>
        <w:t>，</w:t>
      </w:r>
      <w:r w:rsidRPr="00DD4FA7">
        <w:rPr>
          <w:rFonts w:ascii="宋体" w:eastAsia="宋体" w:hAnsi="宋体" w:hint="eastAsia"/>
          <w:sz w:val="24"/>
          <w:szCs w:val="24"/>
        </w:rPr>
        <w:t>没有意义。其实我在讲孟子和梁惠王的对话的时候，</w:t>
      </w:r>
      <w:proofErr w:type="gramStart"/>
      <w:r w:rsidRPr="00DD4FA7">
        <w:rPr>
          <w:rFonts w:ascii="宋体" w:eastAsia="宋体" w:hAnsi="宋体" w:hint="eastAsia"/>
          <w:sz w:val="24"/>
          <w:szCs w:val="24"/>
        </w:rPr>
        <w:t>我其实心</w:t>
      </w:r>
      <w:proofErr w:type="gramEnd"/>
      <w:r w:rsidRPr="00DD4FA7">
        <w:rPr>
          <w:rFonts w:ascii="宋体" w:eastAsia="宋体" w:hAnsi="宋体" w:hint="eastAsia"/>
          <w:sz w:val="24"/>
          <w:szCs w:val="24"/>
        </w:rPr>
        <w:t>里边很惊讶，就是梁惠王请孟子解决魏国的问题，他是真诚的，但是他自己心里边是对解决问题是有一套想法的。孟子非常清楚梁惠王内心深处的东西，孟子早看穿了梁惠王的心外之理。</w:t>
      </w:r>
    </w:p>
    <w:p w14:paraId="49B7A791"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孟子，他清醒地认识到：魏国最大的问题就是梁惠王，而要解决梁惠王，孟子无解。所以孟子讲完道理，只好静悄悄地离去。因为你能把梁惠王换掉吗？但最大的问题是梁惠王，而不是魏国的其他问题，魏国最大的问题是梁惠王。而梁惠王非常坚定的、执着地持有一个心外之理，他治理天下的那个逻辑，而那个逻辑是错的。好，今天我们讲的第二个部分，其实非常重要、也非常困难，就是如何</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外之理。其实，</w:t>
      </w:r>
    </w:p>
    <w:p w14:paraId="25A4327B" w14:textId="2245A518"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我们平台上的朋友处在各个年龄段，在下六十了，习性之深重，有时候我自己看到我自己的习性，我都会很烦的。对自己产生一种情绪，就是很烦，就是厌倦，就是太不好了，为什么还不自觉地就具有这么深沉的习性。</w:t>
      </w:r>
      <w:r w:rsidR="00520191">
        <w:rPr>
          <w:rFonts w:ascii="宋体" w:eastAsia="宋体" w:hAnsi="宋体" w:hint="eastAsia"/>
          <w:sz w:val="24"/>
          <w:szCs w:val="24"/>
        </w:rPr>
        <w:t>因为你</w:t>
      </w:r>
      <w:r w:rsidRPr="00DD4FA7">
        <w:rPr>
          <w:rFonts w:ascii="宋体" w:eastAsia="宋体" w:hAnsi="宋体" w:hint="eastAsia"/>
          <w:sz w:val="24"/>
          <w:szCs w:val="24"/>
        </w:rPr>
        <w:t>在你的喜好，在你的认知过程中，你会突然发现习性又出来了，又跳出来了。那么如何</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外之理呢？这是一个非常艰难的过程。我必须在这里边指出一件事情，我先用</w:t>
      </w:r>
      <w:proofErr w:type="gramStart"/>
      <w:r w:rsidRPr="00DD4FA7">
        <w:rPr>
          <w:rFonts w:ascii="宋体" w:eastAsia="宋体" w:hAnsi="宋体" w:hint="eastAsia"/>
          <w:sz w:val="24"/>
          <w:szCs w:val="24"/>
        </w:rPr>
        <w:t>佛的话</w:t>
      </w:r>
      <w:proofErr w:type="gramEnd"/>
      <w:r w:rsidRPr="00DD4FA7">
        <w:rPr>
          <w:rFonts w:ascii="宋体" w:eastAsia="宋体" w:hAnsi="宋体" w:hint="eastAsia"/>
          <w:sz w:val="24"/>
          <w:szCs w:val="24"/>
        </w:rPr>
        <w:t>来做解释，好吗？</w:t>
      </w:r>
    </w:p>
    <w:p w14:paraId="27315321" w14:textId="50DB4B8D"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佛说某某，</w:t>
      </w:r>
      <w:r w:rsidR="00D65A0F">
        <w:rPr>
          <w:rFonts w:ascii="宋体" w:eastAsia="宋体" w:hAnsi="宋体" w:hint="eastAsia"/>
          <w:sz w:val="24"/>
          <w:szCs w:val="24"/>
        </w:rPr>
        <w:t>即非</w:t>
      </w:r>
      <w:r w:rsidRPr="00DD4FA7">
        <w:rPr>
          <w:rFonts w:ascii="宋体" w:eastAsia="宋体" w:hAnsi="宋体" w:hint="eastAsia"/>
          <w:sz w:val="24"/>
          <w:szCs w:val="24"/>
        </w:rPr>
        <w:t>某某，是名某某，这是佛祖经常用的语式，就是佛说了一个概念</w:t>
      </w:r>
      <w:r w:rsidR="00520191">
        <w:rPr>
          <w:rFonts w:ascii="宋体" w:eastAsia="宋体" w:hAnsi="宋体" w:hint="eastAsia"/>
          <w:sz w:val="24"/>
          <w:szCs w:val="24"/>
        </w:rPr>
        <w:t>，</w:t>
      </w:r>
      <w:r w:rsidRPr="00DD4FA7">
        <w:rPr>
          <w:rFonts w:ascii="宋体" w:eastAsia="宋体" w:hAnsi="宋体" w:hint="eastAsia"/>
          <w:sz w:val="24"/>
          <w:szCs w:val="24"/>
        </w:rPr>
        <w:lastRenderedPageBreak/>
        <w:t>比如说：佛说世界，就不是世界，</w:t>
      </w:r>
      <w:r w:rsidR="00D65A0F">
        <w:rPr>
          <w:rFonts w:ascii="宋体" w:eastAsia="宋体" w:hAnsi="宋体" w:hint="eastAsia"/>
          <w:sz w:val="24"/>
          <w:szCs w:val="24"/>
        </w:rPr>
        <w:t>即非</w:t>
      </w:r>
      <w:r w:rsidRPr="00DD4FA7">
        <w:rPr>
          <w:rFonts w:ascii="宋体" w:eastAsia="宋体" w:hAnsi="宋体" w:hint="eastAsia"/>
          <w:sz w:val="24"/>
          <w:szCs w:val="24"/>
        </w:rPr>
        <w:t>世界，就不是世界，只是他</w:t>
      </w:r>
      <w:proofErr w:type="gramStart"/>
      <w:r w:rsidRPr="00DD4FA7">
        <w:rPr>
          <w:rFonts w:ascii="宋体" w:eastAsia="宋体" w:hAnsi="宋体" w:hint="eastAsia"/>
          <w:sz w:val="24"/>
          <w:szCs w:val="24"/>
        </w:rPr>
        <w:t>管现在</w:t>
      </w:r>
      <w:proofErr w:type="gramEnd"/>
      <w:r w:rsidRPr="00DD4FA7">
        <w:rPr>
          <w:rFonts w:ascii="宋体" w:eastAsia="宋体" w:hAnsi="宋体" w:hint="eastAsia"/>
          <w:sz w:val="24"/>
          <w:szCs w:val="24"/>
        </w:rPr>
        <w:t>你们看到的这些全部</w:t>
      </w:r>
      <w:r w:rsidR="00D65A0F" w:rsidRPr="00D65A0F">
        <w:rPr>
          <w:rFonts w:ascii="宋体" w:eastAsia="宋体" w:hAnsi="宋体"/>
          <w:sz w:val="24"/>
          <w:szCs w:val="24"/>
        </w:rPr>
        <w:t>夯</w:t>
      </w:r>
      <w:proofErr w:type="gramStart"/>
      <w:r w:rsidR="00D65A0F" w:rsidRPr="00D65A0F">
        <w:rPr>
          <w:rFonts w:ascii="宋体" w:eastAsia="宋体" w:hAnsi="宋体"/>
          <w:sz w:val="24"/>
          <w:szCs w:val="24"/>
        </w:rPr>
        <w:t>不</w:t>
      </w:r>
      <w:proofErr w:type="gramEnd"/>
      <w:r w:rsidR="00D65A0F" w:rsidRPr="00D65A0F">
        <w:rPr>
          <w:rFonts w:ascii="宋体" w:eastAsia="宋体" w:hAnsi="宋体"/>
          <w:sz w:val="24"/>
          <w:szCs w:val="24"/>
        </w:rPr>
        <w:t>郎</w:t>
      </w:r>
      <w:r w:rsidRPr="00DD4FA7">
        <w:rPr>
          <w:rFonts w:ascii="宋体" w:eastAsia="宋体" w:hAnsi="宋体" w:hint="eastAsia"/>
          <w:sz w:val="24"/>
          <w:szCs w:val="24"/>
        </w:rPr>
        <w:t>加在一起，它叫个世界，是名世界。佛在说什么呢？佛在说：维特根斯坦的本意，就是语言的局限性。语言为什么有局限性？因为语言表述的是已然。请记住，语言表述的永远是已然，而你要面对的是未然；你要思考的是应然，你知道语言的问题有多大？</w:t>
      </w:r>
    </w:p>
    <w:p w14:paraId="2A4EE68A" w14:textId="07EE484D"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语言表述的是已然，你要面对的是未然，你现在当下思考的是必然或者是应然。这里边出现了时间和空间的错位和挪移，所以会出现一大堆的问题。那么，如何</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外之理呢？第一件事情：放下我执。什么叫我执，我刚才说了，语言</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执着于一般的概念，第一个</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执着；第二</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执着于一般的逻辑。对一般的概念和一般的逻辑，不要执着既定的概念</w:t>
      </w:r>
      <w:r w:rsidR="00D65A0F">
        <w:rPr>
          <w:rFonts w:ascii="宋体" w:eastAsia="宋体" w:hAnsi="宋体" w:hint="eastAsia"/>
          <w:sz w:val="24"/>
          <w:szCs w:val="24"/>
        </w:rPr>
        <w:t>和</w:t>
      </w:r>
      <w:r w:rsidRPr="00DD4FA7">
        <w:rPr>
          <w:rFonts w:ascii="宋体" w:eastAsia="宋体" w:hAnsi="宋体" w:hint="eastAsia"/>
          <w:sz w:val="24"/>
          <w:szCs w:val="24"/>
        </w:rPr>
        <w:t>既定的逻辑，这话说起来有点哲学，但这是真的非常重要的事情。</w:t>
      </w:r>
    </w:p>
    <w:p w14:paraId="2FEF15E6"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刚才我说：佛说世界，即非世界，是名世界。这个世界，你可以理解它是个自然界，也可以理解为社会，你也可以理解……就是它是一个，佛说了，而你心中呈现出来的可能是个自然的地球，也可能是一个种族丰富的社会等等，反正佛说的世界，它不是世界，它叫世界，而你心外之理的那个东西与佛说的可能还不是一个东西。如你执着于概念，如你执着于概念之下的逻辑，你会远离真相，从而远离真理，所以第一个是放下我执，就是</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执着于概念，</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执着于逻辑，我只是说，要做到极为困难。</w:t>
      </w:r>
    </w:p>
    <w:p w14:paraId="0227E343"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举例：为什么中国当代的经济学家，全部百分之百，连百分之一都没有，千分之一都没有，全部是错的，为什么？因为他们使用的概念和逻辑不能够完整地呈现我们将要去面对的未然。而他们解释的是已然，已然硬套回来往往提供的全部是错误的东西。为什么重要的国家的伟大的政治家基本上都是自己独立完成对应然和必然的判断，不能依靠他们，因为这个过程非常痛苦，非常非常痛苦。</w:t>
      </w:r>
    </w:p>
    <w:p w14:paraId="4F46387D"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回到我刚才说的话，梁惠王有心外之理，孟子是圣人，孟子知道他那个心外之理是错的。孟子看到了应然，甚至看到了必然。但是你无法拉动在已然中不肯前行的人，他无法应对未然，所以最后魏国亡了。但我国那些经济学家们他们会放下我执，完成自我否定，然后重新来寻找应然和必然吗？不会！为什么不会？因为如果寻找应然和必然，他们的结局会非常惨，会没了饭碗。</w:t>
      </w:r>
    </w:p>
    <w:p w14:paraId="35704B57"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lastRenderedPageBreak/>
        <w:t>所以你理解，凡在心外之理的人，很难有大的成就，各方面。凡是放下、</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外之理的人，他才能看到应然和必然，他才能为应然和必然做好准备，他才能把握时机，包括投资；他才能解决困难、解决问题，获得未来、获得成功。这是</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外之理的第一个部分——放下我执。</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外之理的第二个部分就是打开第三方视角，或者是我们管它叫上帝视角。其实这两个事情是有一种必然关联的，就是你得放下我执。</w:t>
      </w:r>
    </w:p>
    <w:p w14:paraId="30071F4C" w14:textId="5B5870E9"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什么叫放下我执？你必须清空你脑子里的潜意识，你必须洗掉你的习性，否则你以为你在思考，其实你已经被思考。举两个例子：我在北京的时候，有朋友跟我在讨论关于斯大林大清洗的问题，就是现在苏</w:t>
      </w:r>
      <w:proofErr w:type="gramStart"/>
      <w:r w:rsidRPr="00DD4FA7">
        <w:rPr>
          <w:rFonts w:ascii="宋体" w:eastAsia="宋体" w:hAnsi="宋体" w:hint="eastAsia"/>
          <w:sz w:val="24"/>
          <w:szCs w:val="24"/>
        </w:rPr>
        <w:t>共今年</w:t>
      </w:r>
      <w:proofErr w:type="gramEnd"/>
      <w:r w:rsidRPr="00DD4FA7">
        <w:rPr>
          <w:rFonts w:ascii="宋体" w:eastAsia="宋体" w:hAnsi="宋体" w:hint="eastAsia"/>
          <w:sz w:val="24"/>
          <w:szCs w:val="24"/>
        </w:rPr>
        <w:t>为斯大林平反，就是重新解释斯大林的大清洗。因为斯大林的大清洗在我国的文件论述里边是一个错误的历史进程，包括对毛泽东晚年的评价，就是有一个约定习成的结论，那个心外之</w:t>
      </w:r>
      <w:r w:rsidR="000D2E1B">
        <w:rPr>
          <w:rFonts w:ascii="宋体" w:eastAsia="宋体" w:hAnsi="宋体" w:hint="eastAsia"/>
          <w:sz w:val="24"/>
          <w:szCs w:val="24"/>
        </w:rPr>
        <w:t>理</w:t>
      </w:r>
      <w:r w:rsidRPr="00DD4FA7">
        <w:rPr>
          <w:rFonts w:ascii="宋体" w:eastAsia="宋体" w:hAnsi="宋体" w:hint="eastAsia"/>
          <w:sz w:val="24"/>
          <w:szCs w:val="24"/>
        </w:rPr>
        <w:t>。那么斯大林的大清洗的另一面是什么呢？</w:t>
      </w:r>
    </w:p>
    <w:p w14:paraId="1C488685"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在1929年到1939年这个最宝贵的时间，斯大林进行了大清洗，也就是这个大清洗的时间，这十年苏联完成了工业化。请注意，在大清洗的同一个时间整个西方在大萧条，苏联完成了工业化。完成工业化的苏联，正好迎来了第二次世界大战。而完成工业化的苏联和完成大清洗以后政治上高度统一的苏联获得了二次大战的伟大胜利。大</w:t>
      </w:r>
      <w:proofErr w:type="gramStart"/>
      <w:r w:rsidRPr="00DD4FA7">
        <w:rPr>
          <w:rFonts w:ascii="宋体" w:eastAsia="宋体" w:hAnsi="宋体" w:hint="eastAsia"/>
          <w:sz w:val="24"/>
          <w:szCs w:val="24"/>
        </w:rPr>
        <w:t>清洗残不残忍</w:t>
      </w:r>
      <w:proofErr w:type="gramEnd"/>
      <w:r w:rsidRPr="00DD4FA7">
        <w:rPr>
          <w:rFonts w:ascii="宋体" w:eastAsia="宋体" w:hAnsi="宋体" w:hint="eastAsia"/>
          <w:sz w:val="24"/>
          <w:szCs w:val="24"/>
        </w:rPr>
        <w:t>，非常残酷，历史地看。如果从人道主义的角度看，一定的负面的评价它也是有它合理性的。</w:t>
      </w:r>
    </w:p>
    <w:p w14:paraId="255D62FA" w14:textId="6AF08AA9"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但你因此否定了斯大林，否定了苏联</w:t>
      </w:r>
      <w:r w:rsidR="000D2E1B">
        <w:rPr>
          <w:rFonts w:ascii="宋体" w:eastAsia="宋体" w:hAnsi="宋体" w:hint="eastAsia"/>
          <w:sz w:val="24"/>
          <w:szCs w:val="24"/>
        </w:rPr>
        <w:t>时</w:t>
      </w:r>
      <w:r w:rsidRPr="00DD4FA7">
        <w:rPr>
          <w:rFonts w:ascii="宋体" w:eastAsia="宋体" w:hAnsi="宋体" w:hint="eastAsia"/>
          <w:sz w:val="24"/>
          <w:szCs w:val="24"/>
        </w:rPr>
        <w:t>的工业化成果，否定了二次大战的胜利，那么你是带着强烈的习性的，会走向反面。恰恰是因为苏联无法理解斯大林的，就是打不开第三方视角、上帝视角来看斯大林问题，所以他理解不了社会治理的一些问题，所以最终导致苏联的解体和苏联的衰落，以至于俄罗斯从一流强国沦为二流强国，甚至沦为三流国家，他的GDP现在低于广东，军事能力大家也都看到了。</w:t>
      </w:r>
    </w:p>
    <w:p w14:paraId="0AAACF50" w14:textId="0F777253"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打开第三方视角——上帝视角，就是离开两个极端、站在中间</w:t>
      </w:r>
      <w:r w:rsidR="000D2E1B">
        <w:rPr>
          <w:rFonts w:ascii="宋体" w:eastAsia="宋体" w:hAnsi="宋体" w:hint="eastAsia"/>
          <w:sz w:val="24"/>
          <w:szCs w:val="24"/>
        </w:rPr>
        <w:t>，</w:t>
      </w:r>
      <w:r w:rsidRPr="00DD4FA7">
        <w:rPr>
          <w:rFonts w:ascii="宋体" w:eastAsia="宋体" w:hAnsi="宋体" w:hint="eastAsia"/>
          <w:sz w:val="24"/>
          <w:szCs w:val="24"/>
        </w:rPr>
        <w:t>允执</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中看问题。当然了，我们也可以用同样的第三方视角来理解晚年的毛泽东。负面评价非常多，有没有合理性？当然有啊，但是你过去很多年以后回头看，去</w:t>
      </w:r>
      <w:proofErr w:type="gramStart"/>
      <w:r w:rsidRPr="00DD4FA7">
        <w:rPr>
          <w:rFonts w:ascii="宋体" w:eastAsia="宋体" w:hAnsi="宋体" w:hint="eastAsia"/>
          <w:sz w:val="24"/>
          <w:szCs w:val="24"/>
        </w:rPr>
        <w:t>殖</w:t>
      </w:r>
      <w:proofErr w:type="gramEnd"/>
      <w:r w:rsidRPr="00DD4FA7">
        <w:rPr>
          <w:rFonts w:ascii="宋体" w:eastAsia="宋体" w:hAnsi="宋体" w:hint="eastAsia"/>
          <w:sz w:val="24"/>
          <w:szCs w:val="24"/>
        </w:rPr>
        <w:t>对不对？</w:t>
      </w:r>
      <w:proofErr w:type="gramStart"/>
      <w:r w:rsidRPr="00DD4FA7">
        <w:rPr>
          <w:rFonts w:ascii="宋体" w:eastAsia="宋体" w:hAnsi="宋体" w:hint="eastAsia"/>
          <w:sz w:val="24"/>
          <w:szCs w:val="24"/>
        </w:rPr>
        <w:t>除阀对不对</w:t>
      </w:r>
      <w:proofErr w:type="gramEnd"/>
      <w:r w:rsidRPr="00DD4FA7">
        <w:rPr>
          <w:rFonts w:ascii="宋体" w:eastAsia="宋体" w:hAnsi="宋体" w:hint="eastAsia"/>
          <w:sz w:val="24"/>
          <w:szCs w:val="24"/>
        </w:rPr>
        <w:t>？这去</w:t>
      </w:r>
      <w:proofErr w:type="gramStart"/>
      <w:r w:rsidRPr="00DD4FA7">
        <w:rPr>
          <w:rFonts w:ascii="宋体" w:eastAsia="宋体" w:hAnsi="宋体" w:hint="eastAsia"/>
          <w:sz w:val="24"/>
          <w:szCs w:val="24"/>
        </w:rPr>
        <w:t>殖</w:t>
      </w:r>
      <w:proofErr w:type="gramEnd"/>
      <w:r w:rsidRPr="00DD4FA7">
        <w:rPr>
          <w:rFonts w:ascii="宋体" w:eastAsia="宋体" w:hAnsi="宋体" w:hint="eastAsia"/>
          <w:sz w:val="24"/>
          <w:szCs w:val="24"/>
        </w:rPr>
        <w:t>、</w:t>
      </w:r>
      <w:proofErr w:type="gramStart"/>
      <w:r w:rsidRPr="00DD4FA7">
        <w:rPr>
          <w:rFonts w:ascii="宋体" w:eastAsia="宋体" w:hAnsi="宋体" w:hint="eastAsia"/>
          <w:sz w:val="24"/>
          <w:szCs w:val="24"/>
        </w:rPr>
        <w:t>除阀恰恰</w:t>
      </w:r>
      <w:proofErr w:type="gramEnd"/>
      <w:r w:rsidRPr="00DD4FA7">
        <w:rPr>
          <w:rFonts w:ascii="宋体" w:eastAsia="宋体" w:hAnsi="宋体" w:hint="eastAsia"/>
          <w:sz w:val="24"/>
          <w:szCs w:val="24"/>
        </w:rPr>
        <w:t>是走上现代化的必由之路，这是改革开放与经济腾飞的</w:t>
      </w:r>
      <w:r w:rsidRPr="00DD4FA7">
        <w:rPr>
          <w:rFonts w:ascii="宋体" w:eastAsia="宋体" w:hAnsi="宋体" w:hint="eastAsia"/>
          <w:sz w:val="24"/>
          <w:szCs w:val="24"/>
        </w:rPr>
        <w:lastRenderedPageBreak/>
        <w:t>心理基础、文化基础和社会基础。如果你不能打开第三方视角，</w:t>
      </w:r>
    </w:p>
    <w:p w14:paraId="55DFF645"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你纠缠于具体事物之中，你就会出现严重问题。十五年前，我在潮州参加一个研讨会的时候，我曾跟台湾朋友讨论过蒋经国。我问他：蒋经国专</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专制？他说专制；我说陈</w:t>
      </w:r>
      <w:proofErr w:type="gramStart"/>
      <w:r w:rsidRPr="00DD4FA7">
        <w:rPr>
          <w:rFonts w:ascii="宋体" w:eastAsia="宋体" w:hAnsi="宋体" w:hint="eastAsia"/>
          <w:sz w:val="24"/>
          <w:szCs w:val="24"/>
        </w:rPr>
        <w:t>水扁民不</w:t>
      </w:r>
      <w:proofErr w:type="gramEnd"/>
      <w:r w:rsidRPr="00DD4FA7">
        <w:rPr>
          <w:rFonts w:ascii="宋体" w:eastAsia="宋体" w:hAnsi="宋体" w:hint="eastAsia"/>
          <w:sz w:val="24"/>
          <w:szCs w:val="24"/>
        </w:rPr>
        <w:t>民主？他说民主。我说为什么专制的时候完成了经济腾飞？为什么民主的时候经济陷入停滞呢？他愣住了，他愣住了。因为关于专制和民主这种东西都属于心外之理，它都有它的合理性，它是心外之理。</w:t>
      </w:r>
    </w:p>
    <w:p w14:paraId="0BF7967A" w14:textId="498D7B1C"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但你作为一个独立的人、大写的人，你不能被心外之理胁迫，简单地做出是非判断，做出喜欢和讨厌的判断，做出未来的选择。因为你很有可能被心外之理</w:t>
      </w:r>
      <w:r w:rsidR="000D2E1B">
        <w:rPr>
          <w:rFonts w:ascii="宋体" w:eastAsia="宋体" w:hAnsi="宋体" w:hint="eastAsia"/>
          <w:sz w:val="24"/>
          <w:szCs w:val="24"/>
        </w:rPr>
        <w:t>带</w:t>
      </w:r>
      <w:r w:rsidRPr="00DD4FA7">
        <w:rPr>
          <w:rFonts w:ascii="宋体" w:eastAsia="宋体" w:hAnsi="宋体" w:hint="eastAsia"/>
          <w:sz w:val="24"/>
          <w:szCs w:val="24"/>
        </w:rPr>
        <w:t>偏，在任何事情上，包括投资</w:t>
      </w:r>
      <w:r w:rsidR="000D2E1B">
        <w:rPr>
          <w:rFonts w:ascii="宋体" w:eastAsia="宋体" w:hAnsi="宋体" w:hint="eastAsia"/>
          <w:sz w:val="24"/>
          <w:szCs w:val="24"/>
        </w:rPr>
        <w:t>，</w:t>
      </w:r>
      <w:r w:rsidRPr="00DD4FA7">
        <w:rPr>
          <w:rFonts w:ascii="宋体" w:eastAsia="宋体" w:hAnsi="宋体" w:hint="eastAsia"/>
          <w:sz w:val="24"/>
          <w:szCs w:val="24"/>
        </w:rPr>
        <w:t>都是这样的。好吧，第三方视角非常重要。</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外之理，第一件事，放下我执；第二件事，第三方视角，就是打开你的上帝视角；第三件事，尝试允执</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中。好多人说</w:t>
      </w:r>
      <w:r w:rsidR="000D2E1B">
        <w:rPr>
          <w:rFonts w:ascii="宋体" w:eastAsia="宋体" w:hAnsi="宋体" w:hint="eastAsia"/>
          <w:sz w:val="24"/>
          <w:szCs w:val="24"/>
        </w:rPr>
        <w:t>，</w:t>
      </w:r>
      <w:r w:rsidRPr="00DD4FA7">
        <w:rPr>
          <w:rFonts w:ascii="宋体" w:eastAsia="宋体" w:hAnsi="宋体" w:hint="eastAsia"/>
          <w:sz w:val="24"/>
          <w:szCs w:val="24"/>
        </w:rPr>
        <w:t>允执</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中、允执</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中，不知道啊，其实允执</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中就是辩证唯物主义，</w:t>
      </w:r>
      <w:bookmarkStart w:id="11" w:name="OLE_LINK9"/>
      <w:r w:rsidRPr="00DD4FA7">
        <w:rPr>
          <w:rFonts w:ascii="宋体" w:eastAsia="宋体" w:hAnsi="宋体" w:hint="eastAsia"/>
          <w:sz w:val="24"/>
          <w:szCs w:val="24"/>
        </w:rPr>
        <w:t>至诚</w:t>
      </w:r>
      <w:r w:rsidR="00477993">
        <w:rPr>
          <w:rFonts w:ascii="宋体" w:eastAsia="宋体" w:hAnsi="宋体" w:hint="eastAsia"/>
          <w:sz w:val="24"/>
          <w:szCs w:val="24"/>
        </w:rPr>
        <w:t>无</w:t>
      </w:r>
      <w:r w:rsidRPr="00DD4FA7">
        <w:rPr>
          <w:rFonts w:ascii="宋体" w:eastAsia="宋体" w:hAnsi="宋体" w:hint="eastAsia"/>
          <w:sz w:val="24"/>
          <w:szCs w:val="24"/>
        </w:rPr>
        <w:t>息</w:t>
      </w:r>
      <w:bookmarkEnd w:id="11"/>
      <w:r w:rsidRPr="00DD4FA7">
        <w:rPr>
          <w:rFonts w:ascii="宋体" w:eastAsia="宋体" w:hAnsi="宋体" w:hint="eastAsia"/>
          <w:sz w:val="24"/>
          <w:szCs w:val="24"/>
        </w:rPr>
        <w:t>和为物不</w:t>
      </w:r>
      <w:r w:rsidR="000D2E1B">
        <w:rPr>
          <w:rFonts w:ascii="宋体" w:eastAsia="宋体" w:hAnsi="宋体" w:hint="eastAsia"/>
          <w:sz w:val="24"/>
          <w:szCs w:val="24"/>
        </w:rPr>
        <w:t>贰</w:t>
      </w:r>
      <w:r w:rsidRPr="00DD4FA7">
        <w:rPr>
          <w:rFonts w:ascii="宋体" w:eastAsia="宋体" w:hAnsi="宋体" w:hint="eastAsia"/>
          <w:sz w:val="24"/>
          <w:szCs w:val="24"/>
        </w:rPr>
        <w:t>。</w:t>
      </w:r>
    </w:p>
    <w:p w14:paraId="34547EE4"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允执的意思很多人难以理解。好吧，</w:t>
      </w:r>
      <w:proofErr w:type="gramStart"/>
      <w:r w:rsidRPr="00DD4FA7">
        <w:rPr>
          <w:rFonts w:ascii="宋体" w:eastAsia="宋体" w:hAnsi="宋体" w:hint="eastAsia"/>
          <w:sz w:val="24"/>
          <w:szCs w:val="24"/>
        </w:rPr>
        <w:t>走出心</w:t>
      </w:r>
      <w:proofErr w:type="gramEnd"/>
      <w:r w:rsidRPr="00DD4FA7">
        <w:rPr>
          <w:rFonts w:ascii="宋体" w:eastAsia="宋体" w:hAnsi="宋体" w:hint="eastAsia"/>
          <w:sz w:val="24"/>
          <w:szCs w:val="24"/>
        </w:rPr>
        <w:t>外之理的第四个部分就是你的内心必须有</w:t>
      </w:r>
      <w:bookmarkStart w:id="12" w:name="OLE_LINK10"/>
      <w:proofErr w:type="gramStart"/>
      <w:r w:rsidRPr="00DD4FA7">
        <w:rPr>
          <w:rFonts w:ascii="宋体" w:eastAsia="宋体" w:hAnsi="宋体" w:hint="eastAsia"/>
          <w:sz w:val="24"/>
          <w:szCs w:val="24"/>
        </w:rPr>
        <w:t>厥</w:t>
      </w:r>
      <w:bookmarkEnd w:id="12"/>
      <w:proofErr w:type="gramEnd"/>
      <w:r w:rsidRPr="00DD4FA7">
        <w:rPr>
          <w:rFonts w:ascii="宋体" w:eastAsia="宋体" w:hAnsi="宋体" w:hint="eastAsia"/>
          <w:sz w:val="24"/>
          <w:szCs w:val="24"/>
        </w:rPr>
        <w:t>，必须有</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——允执</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中的</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，而不执于理。第四，心内有</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而不执于理。就是你心外之</w:t>
      </w:r>
      <w:proofErr w:type="gramStart"/>
      <w:r w:rsidRPr="00DD4FA7">
        <w:rPr>
          <w:rFonts w:ascii="宋体" w:eastAsia="宋体" w:hAnsi="宋体" w:hint="eastAsia"/>
          <w:sz w:val="24"/>
          <w:szCs w:val="24"/>
        </w:rPr>
        <w:t>理不能</w:t>
      </w:r>
      <w:proofErr w:type="gramEnd"/>
      <w:r w:rsidRPr="00DD4FA7">
        <w:rPr>
          <w:rFonts w:ascii="宋体" w:eastAsia="宋体" w:hAnsi="宋体" w:hint="eastAsia"/>
          <w:sz w:val="24"/>
          <w:szCs w:val="24"/>
        </w:rPr>
        <w:t>执，心内也不能有理，你只能是“有厥”。“有厥”意味着你会随机、随缘而</w:t>
      </w:r>
      <w:proofErr w:type="gramStart"/>
      <w:r w:rsidRPr="00DD4FA7">
        <w:rPr>
          <w:rFonts w:ascii="宋体" w:eastAsia="宋体" w:hAnsi="宋体" w:hint="eastAsia"/>
          <w:sz w:val="24"/>
          <w:szCs w:val="24"/>
        </w:rPr>
        <w:t>寻那个</w:t>
      </w:r>
      <w:proofErr w:type="gramEnd"/>
      <w:r w:rsidRPr="00DD4FA7">
        <w:rPr>
          <w:rFonts w:ascii="宋体" w:eastAsia="宋体" w:hAnsi="宋体" w:hint="eastAsia"/>
          <w:sz w:val="24"/>
          <w:szCs w:val="24"/>
        </w:rPr>
        <w:t>中，而</w:t>
      </w:r>
      <w:proofErr w:type="gramStart"/>
      <w:r w:rsidRPr="00DD4FA7">
        <w:rPr>
          <w:rFonts w:ascii="宋体" w:eastAsia="宋体" w:hAnsi="宋体" w:hint="eastAsia"/>
          <w:sz w:val="24"/>
          <w:szCs w:val="24"/>
        </w:rPr>
        <w:t>寻那个</w:t>
      </w:r>
      <w:proofErr w:type="gramEnd"/>
      <w:r w:rsidRPr="00DD4FA7">
        <w:rPr>
          <w:rFonts w:ascii="宋体" w:eastAsia="宋体" w:hAnsi="宋体" w:hint="eastAsia"/>
          <w:sz w:val="24"/>
          <w:szCs w:val="24"/>
        </w:rPr>
        <w:t>中。这是心学</w:t>
      </w:r>
      <w:proofErr w:type="gramStart"/>
      <w:r w:rsidRPr="00DD4FA7">
        <w:rPr>
          <w:rFonts w:ascii="宋体" w:eastAsia="宋体" w:hAnsi="宋体" w:hint="eastAsia"/>
          <w:sz w:val="24"/>
          <w:szCs w:val="24"/>
        </w:rPr>
        <w:t>最</w:t>
      </w:r>
      <w:proofErr w:type="gramEnd"/>
      <w:r w:rsidRPr="00DD4FA7">
        <w:rPr>
          <w:rFonts w:ascii="宋体" w:eastAsia="宋体" w:hAnsi="宋体" w:hint="eastAsia"/>
          <w:sz w:val="24"/>
          <w:szCs w:val="24"/>
        </w:rPr>
        <w:t>核心最重要的部分，心内有</w:t>
      </w:r>
      <w:proofErr w:type="gramStart"/>
      <w:r w:rsidRPr="00DD4FA7">
        <w:rPr>
          <w:rFonts w:ascii="宋体" w:eastAsia="宋体" w:hAnsi="宋体" w:hint="eastAsia"/>
          <w:sz w:val="24"/>
          <w:szCs w:val="24"/>
        </w:rPr>
        <w:t>厥</w:t>
      </w:r>
      <w:proofErr w:type="gramEnd"/>
      <w:r w:rsidRPr="00DD4FA7">
        <w:rPr>
          <w:rFonts w:ascii="宋体" w:eastAsia="宋体" w:hAnsi="宋体" w:hint="eastAsia"/>
          <w:sz w:val="24"/>
          <w:szCs w:val="24"/>
        </w:rPr>
        <w:t>而不执于理，非常非常重要，非常非常重要。</w:t>
      </w:r>
    </w:p>
    <w:p w14:paraId="2894CFFD" w14:textId="53B8BC22"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我昨天说了，心在中庸，利在两端。为什么人们走极端？除了心学的功夫弱，就是心性不够坚强，就是自</w:t>
      </w:r>
      <w:r w:rsidR="00375F9E">
        <w:rPr>
          <w:rFonts w:ascii="宋体" w:eastAsia="宋体" w:hAnsi="宋体" w:hint="eastAsia"/>
          <w:sz w:val="24"/>
          <w:szCs w:val="24"/>
        </w:rPr>
        <w:t>性</w:t>
      </w:r>
      <w:r w:rsidRPr="00DD4FA7">
        <w:rPr>
          <w:rFonts w:ascii="宋体" w:eastAsia="宋体" w:hAnsi="宋体" w:hint="eastAsia"/>
          <w:sz w:val="24"/>
          <w:szCs w:val="24"/>
        </w:rPr>
        <w:t>不够坚强之外，容易被裹挟。就是会在心外</w:t>
      </w:r>
      <w:proofErr w:type="gramStart"/>
      <w:r w:rsidRPr="00DD4FA7">
        <w:rPr>
          <w:rFonts w:ascii="宋体" w:eastAsia="宋体" w:hAnsi="宋体" w:hint="eastAsia"/>
          <w:sz w:val="24"/>
          <w:szCs w:val="24"/>
        </w:rPr>
        <w:t>之理边沉浮</w:t>
      </w:r>
      <w:proofErr w:type="gramEnd"/>
      <w:r w:rsidRPr="00DD4FA7">
        <w:rPr>
          <w:rFonts w:ascii="宋体" w:eastAsia="宋体" w:hAnsi="宋体" w:hint="eastAsia"/>
          <w:sz w:val="24"/>
          <w:szCs w:val="24"/>
        </w:rPr>
        <w:t>之外，很大一块原因是走两端有利，不管</w:t>
      </w:r>
      <w:proofErr w:type="gramStart"/>
      <w:r w:rsidRPr="00DD4FA7">
        <w:rPr>
          <w:rFonts w:ascii="宋体" w:eastAsia="宋体" w:hAnsi="宋体" w:hint="eastAsia"/>
          <w:sz w:val="24"/>
          <w:szCs w:val="24"/>
        </w:rPr>
        <w:t>是走左的</w:t>
      </w:r>
      <w:proofErr w:type="gramEnd"/>
      <w:r w:rsidRPr="00DD4FA7">
        <w:rPr>
          <w:rFonts w:ascii="宋体" w:eastAsia="宋体" w:hAnsi="宋体" w:hint="eastAsia"/>
          <w:sz w:val="24"/>
          <w:szCs w:val="24"/>
        </w:rPr>
        <w:t>极端、右的极端都会有不同的利益，所以好多人去包裹成红的、粉红的</w:t>
      </w:r>
      <w:r w:rsidR="00477993">
        <w:rPr>
          <w:rFonts w:ascii="宋体" w:eastAsia="宋体" w:hAnsi="宋体" w:hint="eastAsia"/>
          <w:sz w:val="24"/>
          <w:szCs w:val="24"/>
        </w:rPr>
        <w:t>，</w:t>
      </w:r>
      <w:r w:rsidRPr="00DD4FA7">
        <w:rPr>
          <w:rFonts w:ascii="宋体" w:eastAsia="宋体" w:hAnsi="宋体" w:hint="eastAsia"/>
          <w:sz w:val="24"/>
          <w:szCs w:val="24"/>
        </w:rPr>
        <w:t>等等吧，他容易去走一个极端，因为有利。而执中是非常难的，因为左右都很讨厌你的。</w:t>
      </w:r>
    </w:p>
    <w:p w14:paraId="6FFBEA9C" w14:textId="6073C5F3"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你如果在社会上生活的久的话，你就会知道，你就会看到很多人会不自觉的，有些人是自觉地去进行人设，什么叫独立的经济学家，什么叫有良心的，或者有良知的等等</w:t>
      </w:r>
      <w:r w:rsidR="00477993">
        <w:rPr>
          <w:rFonts w:ascii="宋体" w:eastAsia="宋体" w:hAnsi="宋体" w:hint="eastAsia"/>
          <w:sz w:val="24"/>
          <w:szCs w:val="24"/>
        </w:rPr>
        <w:t>吧</w:t>
      </w:r>
      <w:r w:rsidRPr="00DD4FA7">
        <w:rPr>
          <w:rFonts w:ascii="宋体" w:eastAsia="宋体" w:hAnsi="宋体" w:hint="eastAsia"/>
          <w:sz w:val="24"/>
          <w:szCs w:val="24"/>
        </w:rPr>
        <w:t>，会做各种的人设。我以前说过，我自己是绝对不做白莲花的，因为你不可能没有缺点。另外，为什么你可以说你独立呢？为什么你可以定义你有良知呢？其实是心外之理在作祟，你在心外之理里边沉浮和做作。</w:t>
      </w:r>
    </w:p>
    <w:p w14:paraId="7B180CBF" w14:textId="711651D2"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好，时间过得非常快，我</w:t>
      </w:r>
      <w:proofErr w:type="gramStart"/>
      <w:r w:rsidRPr="00DD4FA7">
        <w:rPr>
          <w:rFonts w:ascii="宋体" w:eastAsia="宋体" w:hAnsi="宋体" w:hint="eastAsia"/>
          <w:sz w:val="24"/>
          <w:szCs w:val="24"/>
        </w:rPr>
        <w:t>讲今天</w:t>
      </w:r>
      <w:proofErr w:type="gramEnd"/>
      <w:r w:rsidRPr="00DD4FA7">
        <w:rPr>
          <w:rFonts w:ascii="宋体" w:eastAsia="宋体" w:hAnsi="宋体" w:hint="eastAsia"/>
          <w:sz w:val="24"/>
          <w:szCs w:val="24"/>
        </w:rPr>
        <w:t>的第三个部分，也是今天的主题：心内的功夫。</w:t>
      </w:r>
      <w:r w:rsidRPr="00DD4FA7">
        <w:rPr>
          <w:rFonts w:ascii="宋体" w:eastAsia="宋体" w:hAnsi="宋体" w:hint="eastAsia"/>
          <w:sz w:val="24"/>
          <w:szCs w:val="24"/>
        </w:rPr>
        <w:lastRenderedPageBreak/>
        <w:t>我们在讨论投资的时候，好多人就是急不可耐，还要不要坚守既定方针不变？因为每天都会接触大量的信息，大量的信息是对既定方针的否定，所以就心外之</w:t>
      </w:r>
      <w:r w:rsidR="00477993">
        <w:rPr>
          <w:rFonts w:ascii="宋体" w:eastAsia="宋体" w:hAnsi="宋体" w:hint="eastAsia"/>
          <w:sz w:val="24"/>
          <w:szCs w:val="24"/>
        </w:rPr>
        <w:t>理</w:t>
      </w:r>
      <w:r w:rsidRPr="00DD4FA7">
        <w:rPr>
          <w:rFonts w:ascii="宋体" w:eastAsia="宋体" w:hAnsi="宋体" w:hint="eastAsia"/>
          <w:sz w:val="24"/>
          <w:szCs w:val="24"/>
        </w:rPr>
        <w:t>会不断地扰动，不断地扰动，所以就看到心学的功夫了，心内的功夫。就是不断地扰动，</w:t>
      </w:r>
      <w:proofErr w:type="gramStart"/>
      <w:r w:rsidRPr="00DD4FA7">
        <w:rPr>
          <w:rFonts w:ascii="宋体" w:eastAsia="宋体" w:hAnsi="宋体" w:hint="eastAsia"/>
          <w:sz w:val="24"/>
          <w:szCs w:val="24"/>
        </w:rPr>
        <w:t>一</w:t>
      </w:r>
      <w:proofErr w:type="gramEnd"/>
      <w:r w:rsidRPr="00DD4FA7">
        <w:rPr>
          <w:rFonts w:ascii="宋体" w:eastAsia="宋体" w:hAnsi="宋体" w:hint="eastAsia"/>
          <w:sz w:val="24"/>
          <w:szCs w:val="24"/>
        </w:rPr>
        <w:t>扰动心神就乱，那么我们说说，为什么我们会提出这样的短</w:t>
      </w:r>
      <w:proofErr w:type="gramStart"/>
      <w:r w:rsidRPr="00DD4FA7">
        <w:rPr>
          <w:rFonts w:ascii="宋体" w:eastAsia="宋体" w:hAnsi="宋体" w:hint="eastAsia"/>
          <w:sz w:val="24"/>
          <w:szCs w:val="24"/>
        </w:rPr>
        <w:t>股长金</w:t>
      </w:r>
      <w:proofErr w:type="gramEnd"/>
      <w:r w:rsidRPr="00DD4FA7">
        <w:rPr>
          <w:rFonts w:ascii="宋体" w:eastAsia="宋体" w:hAnsi="宋体" w:hint="eastAsia"/>
          <w:sz w:val="24"/>
          <w:szCs w:val="24"/>
        </w:rPr>
        <w:t>的这样的一个既定方针呢？</w:t>
      </w:r>
    </w:p>
    <w:p w14:paraId="64ADFFC8"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其实在</w:t>
      </w:r>
      <w:proofErr w:type="gramStart"/>
      <w:r w:rsidRPr="00DD4FA7">
        <w:rPr>
          <w:rFonts w:ascii="宋体" w:eastAsia="宋体" w:hAnsi="宋体" w:hint="eastAsia"/>
          <w:sz w:val="24"/>
          <w:szCs w:val="24"/>
        </w:rPr>
        <w:t>特朗普</w:t>
      </w:r>
      <w:proofErr w:type="gramEnd"/>
      <w:r w:rsidRPr="00DD4FA7">
        <w:rPr>
          <w:rFonts w:ascii="宋体" w:eastAsia="宋体" w:hAnsi="宋体" w:hint="eastAsia"/>
          <w:sz w:val="24"/>
          <w:szCs w:val="24"/>
        </w:rPr>
        <w:t>的上一个任期，他已经开始进行了疯狂的放水，就是大规模的质化</w:t>
      </w:r>
      <w:proofErr w:type="gramStart"/>
      <w:r w:rsidRPr="00DD4FA7">
        <w:rPr>
          <w:rFonts w:ascii="宋体" w:eastAsia="宋体" w:hAnsi="宋体" w:hint="eastAsia"/>
          <w:sz w:val="24"/>
          <w:szCs w:val="24"/>
        </w:rPr>
        <w:t>宽松将</w:t>
      </w:r>
      <w:proofErr w:type="gramEnd"/>
      <w:r w:rsidRPr="00DD4FA7">
        <w:rPr>
          <w:rFonts w:ascii="宋体" w:eastAsia="宋体" w:hAnsi="宋体" w:hint="eastAsia"/>
          <w:sz w:val="24"/>
          <w:szCs w:val="24"/>
        </w:rPr>
        <w:t>利息降到0和量化宽松一次次的QE。其实我们已经知道，就是从2016年到2020年，我们已经知道美元的总供给远远大于了市场上的实际需求，就是美元贬值是一个不可抗拒的客观规律，只不过是它以什么样的形式表达，什么时间来表达，如此而已。在这样的一个判断之下，第三方视角的判断之下，我们得出一个既定方针。</w:t>
      </w:r>
    </w:p>
    <w:p w14:paraId="023A9A5D"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这个既定方针其实是需要算法的，就是我们最好能算出来这个质化宽松加量化</w:t>
      </w:r>
      <w:proofErr w:type="gramStart"/>
      <w:r w:rsidRPr="00DD4FA7">
        <w:rPr>
          <w:rFonts w:ascii="宋体" w:eastAsia="宋体" w:hAnsi="宋体" w:hint="eastAsia"/>
          <w:sz w:val="24"/>
          <w:szCs w:val="24"/>
        </w:rPr>
        <w:t>宽松会</w:t>
      </w:r>
      <w:proofErr w:type="gramEnd"/>
      <w:r w:rsidRPr="00DD4FA7">
        <w:rPr>
          <w:rFonts w:ascii="宋体" w:eastAsia="宋体" w:hAnsi="宋体" w:hint="eastAsia"/>
          <w:sz w:val="24"/>
          <w:szCs w:val="24"/>
        </w:rPr>
        <w:t>导致美元贬值的一个程度，或者是能计算出精准的时间，就是贬值幅度和贬值的精准时点，这是非常困难的。但我们有一条是明确的，就是这个表达应从黄金开始，然后逐步地在所有的资产和商品上完成表达。这个判断是精准的，所以2020年的时候开始到2025年，我们已经基本上看到了整个的判断。在整个过程中，我们要的不是盈利，我们这个判断的目的根本就不是为了你盈利。而是为了你保存实力。</w:t>
      </w:r>
    </w:p>
    <w:p w14:paraId="1D409B2F" w14:textId="5AAFCFAF"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所以我在跟香港朋友说，我说你们既然2020年你们不接受，那么多的基金经理，那么多的首席，那么多的分析师，我的好朋友们，2020年的时候，他们不相信我的判断。那么到2025年的时候，我们讨论的时候，我就问他们：房价跌了多少？香港的房价</w:t>
      </w:r>
      <w:r w:rsidR="002E707C">
        <w:rPr>
          <w:rFonts w:ascii="宋体" w:eastAsia="宋体" w:hAnsi="宋体" w:hint="eastAsia"/>
          <w:sz w:val="24"/>
          <w:szCs w:val="24"/>
        </w:rPr>
        <w:t>大概</w:t>
      </w:r>
      <w:r w:rsidRPr="00DD4FA7">
        <w:rPr>
          <w:rFonts w:ascii="宋体" w:eastAsia="宋体" w:hAnsi="宋体" w:hint="eastAsia"/>
          <w:sz w:val="24"/>
          <w:szCs w:val="24"/>
        </w:rPr>
        <w:t>按照中原指数跌了30%。那么好，黄金涨了100%，那么再用黄金折算，香港的房价已经跌去了65%，就是70%除以2，35%再加30%，跌去65%。大家同意吗？大家都同意。那么好，如果你20</w:t>
      </w:r>
      <w:r w:rsidR="002E707C">
        <w:rPr>
          <w:rFonts w:ascii="宋体" w:eastAsia="宋体" w:hAnsi="宋体" w:hint="eastAsia"/>
          <w:sz w:val="24"/>
          <w:szCs w:val="24"/>
        </w:rPr>
        <w:t>2</w:t>
      </w:r>
      <w:r w:rsidRPr="00DD4FA7">
        <w:rPr>
          <w:rFonts w:ascii="宋体" w:eastAsia="宋体" w:hAnsi="宋体" w:hint="eastAsia"/>
          <w:sz w:val="24"/>
          <w:szCs w:val="24"/>
        </w:rPr>
        <w:t>0年是买</w:t>
      </w:r>
      <w:r w:rsidR="002E707C">
        <w:rPr>
          <w:rFonts w:ascii="宋体" w:eastAsia="宋体" w:hAnsi="宋体" w:hint="eastAsia"/>
          <w:sz w:val="24"/>
          <w:szCs w:val="24"/>
        </w:rPr>
        <w:t>了</w:t>
      </w:r>
      <w:r w:rsidRPr="00DD4FA7">
        <w:rPr>
          <w:rFonts w:ascii="宋体" w:eastAsia="宋体" w:hAnsi="宋体" w:hint="eastAsia"/>
          <w:sz w:val="24"/>
          <w:szCs w:val="24"/>
        </w:rPr>
        <w:t>房子……</w:t>
      </w:r>
    </w:p>
    <w:p w14:paraId="528E12CC"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那么现在你如买的是黄金，你可以买多少个房子？其实倒着算，大家就知道，哦，宏观经济、宏观判断，宏观的准确性，原来意义如此之大。是这样的，但请不必为此而感到一丝一毫的安慰，因为这不是结论。2025年完全不是结论，因为我们还要为未来的五年和未来的十年，就是2030年和2035年将要发生的事情，就是</w:t>
      </w:r>
      <w:r w:rsidRPr="00DD4FA7">
        <w:rPr>
          <w:rFonts w:ascii="宋体" w:eastAsia="宋体" w:hAnsi="宋体" w:hint="eastAsia"/>
          <w:sz w:val="24"/>
          <w:szCs w:val="24"/>
        </w:rPr>
        <w:lastRenderedPageBreak/>
        <w:t>应然和必然做出精准的判断。对已然那些经验和道理是心外之理必须放下的，你没必要再跟心外之理过不去呀。</w:t>
      </w:r>
    </w:p>
    <w:p w14:paraId="2F73F9D9" w14:textId="5107FE81"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有没有心内之理？我已经讲了，心内心外皆无理，现在需要的只有一个字：</w:t>
      </w:r>
      <w:proofErr w:type="gramStart"/>
      <w:r w:rsidR="002E707C" w:rsidRPr="00DD4FA7">
        <w:rPr>
          <w:rFonts w:ascii="宋体" w:eastAsia="宋体" w:hAnsi="宋体" w:hint="eastAsia"/>
          <w:sz w:val="24"/>
          <w:szCs w:val="24"/>
        </w:rPr>
        <w:t>厥</w:t>
      </w:r>
      <w:proofErr w:type="gramEnd"/>
      <w:r w:rsidRPr="00DD4FA7">
        <w:rPr>
          <w:rFonts w:ascii="宋体" w:eastAsia="宋体" w:hAnsi="宋体" w:hint="eastAsia"/>
          <w:sz w:val="24"/>
          <w:szCs w:val="24"/>
        </w:rPr>
        <w:t>。</w:t>
      </w:r>
      <w:proofErr w:type="gramStart"/>
      <w:r w:rsidR="002E707C" w:rsidRPr="00DD4FA7">
        <w:rPr>
          <w:rFonts w:ascii="宋体" w:eastAsia="宋体" w:hAnsi="宋体" w:hint="eastAsia"/>
          <w:sz w:val="24"/>
          <w:szCs w:val="24"/>
        </w:rPr>
        <w:t>厥</w:t>
      </w:r>
      <w:proofErr w:type="gramEnd"/>
      <w:r w:rsidRPr="00DD4FA7">
        <w:rPr>
          <w:rFonts w:ascii="宋体" w:eastAsia="宋体" w:hAnsi="宋体" w:hint="eastAsia"/>
          <w:sz w:val="24"/>
          <w:szCs w:val="24"/>
        </w:rPr>
        <w:t>，在</w:t>
      </w:r>
      <w:proofErr w:type="gramStart"/>
      <w:r w:rsidR="002E707C" w:rsidRPr="00DD4FA7">
        <w:rPr>
          <w:rFonts w:ascii="宋体" w:eastAsia="宋体" w:hAnsi="宋体" w:hint="eastAsia"/>
          <w:sz w:val="24"/>
          <w:szCs w:val="24"/>
        </w:rPr>
        <w:t>厥</w:t>
      </w:r>
      <w:proofErr w:type="gramEnd"/>
      <w:r w:rsidRPr="00DD4FA7">
        <w:rPr>
          <w:rFonts w:ascii="宋体" w:eastAsia="宋体" w:hAnsi="宋体" w:hint="eastAsia"/>
          <w:sz w:val="24"/>
          <w:szCs w:val="24"/>
        </w:rPr>
        <w:t>中寻找应然和必然，这是心内的功夫啊。如果你这个心内的功夫不到，你理解不了，你还是在心外之理里边浮躁，沉浮、折腾，浮躁，痛苦，没完没了。所以你必须咬着牙跟着我去修习心内的功夫，尽快解决这些问题。这样的话你会活得极为舒服，因为你不再被心外之理绑架了嘛。你自己能看到应然和必然，你能看到曙光啊，多么美好啊。</w:t>
      </w:r>
    </w:p>
    <w:p w14:paraId="0F44B63A" w14:textId="3ABB8736"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时间过得快。那么如何来修习心内的功夫呢？第一件事情，第一，必须学会逆心外之理而出，怀疑是成佛之路。怀疑什么？你每天要怀疑的就是共识。你如果不知道什么叫共识，请你怀疑你的本能反应。比如说：我想买了，我想卖了。怀疑共识，怀疑你的直觉，怀疑你的正常反应，怀疑共识。逆心外之理而出的第二块要做的是不</w:t>
      </w:r>
      <w:r w:rsidR="002E707C">
        <w:rPr>
          <w:rFonts w:ascii="宋体" w:eastAsia="宋体" w:hAnsi="宋体" w:hint="eastAsia"/>
          <w:sz w:val="24"/>
          <w:szCs w:val="24"/>
        </w:rPr>
        <w:t>与</w:t>
      </w:r>
      <w:r w:rsidRPr="00DD4FA7">
        <w:rPr>
          <w:rFonts w:ascii="宋体" w:eastAsia="宋体" w:hAnsi="宋体" w:hint="eastAsia"/>
          <w:sz w:val="24"/>
          <w:szCs w:val="24"/>
        </w:rPr>
        <w:t>共情，跟谁都不要共情。</w:t>
      </w:r>
    </w:p>
    <w:p w14:paraId="5A0F91FB" w14:textId="54683D32"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第三句话是无涉共谋，千万不要跟大家一起商量什么，你商量完了，它又回到心外之理了。第四句话，拒绝共舞。好吧，逆心外之</w:t>
      </w:r>
      <w:r w:rsidR="00375F9E">
        <w:rPr>
          <w:rFonts w:ascii="宋体" w:eastAsia="宋体" w:hAnsi="宋体" w:hint="eastAsia"/>
          <w:sz w:val="24"/>
          <w:szCs w:val="24"/>
        </w:rPr>
        <w:t>理</w:t>
      </w:r>
      <w:r w:rsidRPr="00DD4FA7">
        <w:rPr>
          <w:rFonts w:ascii="宋体" w:eastAsia="宋体" w:hAnsi="宋体" w:hint="eastAsia"/>
          <w:sz w:val="24"/>
          <w:szCs w:val="24"/>
        </w:rPr>
        <w:t>而出一共四句话，我重复一遍：怀疑共识、不</w:t>
      </w:r>
      <w:r w:rsidR="002E707C">
        <w:rPr>
          <w:rFonts w:ascii="宋体" w:eastAsia="宋体" w:hAnsi="宋体" w:hint="eastAsia"/>
          <w:sz w:val="24"/>
          <w:szCs w:val="24"/>
        </w:rPr>
        <w:t>与</w:t>
      </w:r>
      <w:r w:rsidRPr="00DD4FA7">
        <w:rPr>
          <w:rFonts w:ascii="宋体" w:eastAsia="宋体" w:hAnsi="宋体" w:hint="eastAsia"/>
          <w:sz w:val="24"/>
          <w:szCs w:val="24"/>
        </w:rPr>
        <w:t>共情、无涉共谋、拒绝共舞。你咬牙记住我这四句话，就能逆心外之理而出，你才能特立独行，否则你又被心外之理压在了下边。摩擦半天，折腾半天，你还以为你在思考，其实你什么也没做，你又被心外之理带进沟里去了，总是不能翻身，就是因为你出不来嘛。</w:t>
      </w:r>
    </w:p>
    <w:p w14:paraId="22602BE4"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好，心内功夫的第二条，第一条是逆心外之理而出，有四句话。第二条是天理不外乎心性。你们整理的时候要小心，就是我今天这个稍微条理的细了一些，但是我</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条理细，怕也说不清楚。另外其实我知道也</w:t>
      </w:r>
      <w:proofErr w:type="gramStart"/>
      <w:r w:rsidRPr="00DD4FA7">
        <w:rPr>
          <w:rFonts w:ascii="宋体" w:eastAsia="宋体" w:hAnsi="宋体" w:hint="eastAsia"/>
          <w:sz w:val="24"/>
          <w:szCs w:val="24"/>
        </w:rPr>
        <w:t>未必听</w:t>
      </w:r>
      <w:proofErr w:type="gramEnd"/>
      <w:r w:rsidRPr="00DD4FA7">
        <w:rPr>
          <w:rFonts w:ascii="宋体" w:eastAsia="宋体" w:hAnsi="宋体" w:hint="eastAsia"/>
          <w:sz w:val="24"/>
          <w:szCs w:val="24"/>
        </w:rPr>
        <w:t>得……不是你们听不懂，是我讲得不好，还得反复、反复，所以我把它条理理一理，到时候整理出文字的时候，你要回家多看。第二条是天理不外乎心性。什么意思呢？你别相信共识，别相信外边的东西，你相信你的心性。天理不会出于你的心性，这就是阳明先生的本意，心</w:t>
      </w:r>
      <w:proofErr w:type="gramStart"/>
      <w:r w:rsidRPr="00DD4FA7">
        <w:rPr>
          <w:rFonts w:ascii="宋体" w:eastAsia="宋体" w:hAnsi="宋体" w:hint="eastAsia"/>
          <w:sz w:val="24"/>
          <w:szCs w:val="24"/>
        </w:rPr>
        <w:t>即理呀</w:t>
      </w:r>
      <w:proofErr w:type="gramEnd"/>
      <w:r w:rsidRPr="00DD4FA7">
        <w:rPr>
          <w:rFonts w:ascii="宋体" w:eastAsia="宋体" w:hAnsi="宋体" w:hint="eastAsia"/>
          <w:sz w:val="24"/>
          <w:szCs w:val="24"/>
        </w:rPr>
        <w:t>，我把它翻译成天理不外乎心性。</w:t>
      </w:r>
    </w:p>
    <w:p w14:paraId="5E809E45" w14:textId="3E008533"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这里边我也有三句话：第一句话，从心性；第二句话，致良知；第三句话，达天道。从心性是你不要用脑子思考，我一再说你的脑子有问题，我一再说……这不</w:t>
      </w:r>
      <w:r w:rsidRPr="00DD4FA7">
        <w:rPr>
          <w:rFonts w:ascii="宋体" w:eastAsia="宋体" w:hAnsi="宋体" w:hint="eastAsia"/>
          <w:sz w:val="24"/>
          <w:szCs w:val="24"/>
        </w:rPr>
        <w:lastRenderedPageBreak/>
        <w:t>是我说的，这是</w:t>
      </w:r>
      <w:proofErr w:type="gramStart"/>
      <w:r w:rsidRPr="00DD4FA7">
        <w:rPr>
          <w:rFonts w:ascii="宋体" w:eastAsia="宋体" w:hAnsi="宋体" w:hint="eastAsia"/>
          <w:sz w:val="24"/>
          <w:szCs w:val="24"/>
        </w:rPr>
        <w:t>图灵说的</w:t>
      </w:r>
      <w:proofErr w:type="gramEnd"/>
      <w:r w:rsidRPr="00DD4FA7">
        <w:rPr>
          <w:rFonts w:ascii="宋体" w:eastAsia="宋体" w:hAnsi="宋体" w:hint="eastAsia"/>
          <w:sz w:val="24"/>
          <w:szCs w:val="24"/>
        </w:rPr>
        <w:t>，你那个碳基化合物的大脑里边装了</w:t>
      </w:r>
      <w:proofErr w:type="gramStart"/>
      <w:r w:rsidRPr="00DD4FA7">
        <w:rPr>
          <w:rFonts w:ascii="宋体" w:eastAsia="宋体" w:hAnsi="宋体" w:hint="eastAsia"/>
          <w:sz w:val="24"/>
          <w:szCs w:val="24"/>
        </w:rPr>
        <w:t>太多的太多的</w:t>
      </w:r>
      <w:proofErr w:type="gramEnd"/>
      <w:r w:rsidRPr="00DD4FA7">
        <w:rPr>
          <w:rFonts w:ascii="宋体" w:eastAsia="宋体" w:hAnsi="宋体" w:hint="eastAsia"/>
          <w:sz w:val="24"/>
          <w:szCs w:val="24"/>
        </w:rPr>
        <w:t>习性，装了太多太多心外之理了。你只要把一个事情放进去，它自然反应出来的就是心外之理的反应，不是你的心性的本能的反应。你得</w:t>
      </w:r>
      <w:r w:rsidR="002E707C">
        <w:rPr>
          <w:rFonts w:ascii="宋体" w:eastAsia="宋体" w:hAnsi="宋体" w:hint="eastAsia"/>
          <w:sz w:val="24"/>
          <w:szCs w:val="24"/>
        </w:rPr>
        <w:t>逆</w:t>
      </w:r>
      <w:r w:rsidRPr="00DD4FA7">
        <w:rPr>
          <w:rFonts w:ascii="宋体" w:eastAsia="宋体" w:hAnsi="宋体" w:hint="eastAsia"/>
          <w:sz w:val="24"/>
          <w:szCs w:val="24"/>
        </w:rPr>
        <w:t>心外之理而出，回到心性里边，你才能看到应然和必然。</w:t>
      </w:r>
    </w:p>
    <w:p w14:paraId="0D9F8FFE" w14:textId="3502CDCB"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内</w:t>
      </w:r>
      <w:r w:rsidR="002E707C">
        <w:rPr>
          <w:rFonts w:ascii="宋体" w:eastAsia="宋体" w:hAnsi="宋体" w:hint="eastAsia"/>
          <w:sz w:val="24"/>
          <w:szCs w:val="24"/>
        </w:rPr>
        <w:t>心</w:t>
      </w:r>
      <w:r w:rsidRPr="00DD4FA7">
        <w:rPr>
          <w:rFonts w:ascii="宋体" w:eastAsia="宋体" w:hAnsi="宋体" w:hint="eastAsia"/>
          <w:sz w:val="24"/>
          <w:szCs w:val="24"/>
        </w:rPr>
        <w:t>功夫的第三个部分：法理不外乎人情。这个事情我都讲过了，就是我在香港打过一百多场官司（因为企业的事情），因为我们请不起，十二万请一个大律师出庭，请不起。我都是手摁《基本法》，自己出庭，我并不</w:t>
      </w:r>
      <w:proofErr w:type="gramStart"/>
      <w:r w:rsidRPr="00DD4FA7">
        <w:rPr>
          <w:rFonts w:ascii="宋体" w:eastAsia="宋体" w:hAnsi="宋体" w:hint="eastAsia"/>
          <w:sz w:val="24"/>
          <w:szCs w:val="24"/>
        </w:rPr>
        <w:t>懂所有</w:t>
      </w:r>
      <w:proofErr w:type="gramEnd"/>
      <w:r w:rsidRPr="00DD4FA7">
        <w:rPr>
          <w:rFonts w:ascii="宋体" w:eastAsia="宋体" w:hAnsi="宋体" w:hint="eastAsia"/>
          <w:sz w:val="24"/>
          <w:szCs w:val="24"/>
        </w:rPr>
        <w:t>的法律。我甚至当年</w:t>
      </w:r>
      <w:proofErr w:type="gramStart"/>
      <w:r w:rsidRPr="00DD4FA7">
        <w:rPr>
          <w:rFonts w:ascii="宋体" w:eastAsia="宋体" w:hAnsi="宋体" w:hint="eastAsia"/>
          <w:sz w:val="24"/>
          <w:szCs w:val="24"/>
        </w:rPr>
        <w:t>进上市</w:t>
      </w:r>
      <w:proofErr w:type="gramEnd"/>
      <w:r w:rsidRPr="00DD4FA7">
        <w:rPr>
          <w:rFonts w:ascii="宋体" w:eastAsia="宋体" w:hAnsi="宋体" w:hint="eastAsia"/>
          <w:sz w:val="24"/>
          <w:szCs w:val="24"/>
        </w:rPr>
        <w:t>公司做CEO的时候，并不了解所有的上市条例。那么，我怎来应对法庭呢？我重新学法律吗？当然要学、要请教。但你要坚守一条：法理不外乎人情（天理不外乎人性，法理不外乎人情）。这你一定要牢记，就是真正的法理和你理解的人情一定是一致的，不然它不合乎人情，它怎么会合理呢？一切人、一切制度……</w:t>
      </w:r>
    </w:p>
    <w:p w14:paraId="3D63C31D"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一切制度皆人情世故，如你听信别人的意见，你就输了。从心外之理，想不悖天道，太难了，内心与心外的和合是一种非常困难的过程。决绝之后——就是你从心外之理……与心外之理决绝之后，你内心才会慢慢的冒出苗子来，给你一个你意想不到的答案，但前提是你得与之决绝，与心外之理决绝。我是不是还是没说清楚啊？</w:t>
      </w:r>
    </w:p>
    <w:p w14:paraId="37410015"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好，心内功夫的第四条：你如果一定想找一个心内之理，那么请你在事儿上去找，这就是所谓的《实践论》，所谓的知行合一。你</w:t>
      </w:r>
      <w:proofErr w:type="gramStart"/>
      <w:r w:rsidRPr="00DD4FA7">
        <w:rPr>
          <w:rFonts w:ascii="宋体" w:eastAsia="宋体" w:hAnsi="宋体" w:hint="eastAsia"/>
          <w:sz w:val="24"/>
          <w:szCs w:val="24"/>
        </w:rPr>
        <w:t>做对</w:t>
      </w:r>
      <w:proofErr w:type="gramEnd"/>
      <w:r w:rsidRPr="00DD4FA7">
        <w:rPr>
          <w:rFonts w:ascii="宋体" w:eastAsia="宋体" w:hAnsi="宋体" w:hint="eastAsia"/>
          <w:sz w:val="24"/>
          <w:szCs w:val="24"/>
        </w:rPr>
        <w:t>的事情，“理”会冒出来的。举两个例子：一个是小平，一个是戈尔巴乔夫。小平同志，改革开放，他有理论吗？没有。他知道这样做能解决问题，能解决问题就这么做了，做完之后小平理论才出来：三方斗地主——国家资本、社会资本与国际资本，三方斗地主形成资本结构的最优均衡，成了；还有一个人，戈尔巴乔夫，他</w:t>
      </w:r>
      <w:proofErr w:type="gramStart"/>
      <w:r w:rsidRPr="00DD4FA7">
        <w:rPr>
          <w:rFonts w:ascii="宋体" w:eastAsia="宋体" w:hAnsi="宋体" w:hint="eastAsia"/>
          <w:sz w:val="24"/>
          <w:szCs w:val="24"/>
        </w:rPr>
        <w:t>相信心</w:t>
      </w:r>
      <w:proofErr w:type="gramEnd"/>
      <w:r w:rsidRPr="00DD4FA7">
        <w:rPr>
          <w:rFonts w:ascii="宋体" w:eastAsia="宋体" w:hAnsi="宋体" w:hint="eastAsia"/>
          <w:sz w:val="24"/>
          <w:szCs w:val="24"/>
        </w:rPr>
        <w:t>外之理，</w:t>
      </w:r>
    </w:p>
    <w:p w14:paraId="53AD0995" w14:textId="097D13FA"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他</w:t>
      </w:r>
      <w:proofErr w:type="gramStart"/>
      <w:r w:rsidRPr="00DD4FA7">
        <w:rPr>
          <w:rFonts w:ascii="宋体" w:eastAsia="宋体" w:hAnsi="宋体" w:hint="eastAsia"/>
          <w:sz w:val="24"/>
          <w:szCs w:val="24"/>
        </w:rPr>
        <w:t>相信心</w:t>
      </w:r>
      <w:proofErr w:type="gramEnd"/>
      <w:r w:rsidRPr="00DD4FA7">
        <w:rPr>
          <w:rFonts w:ascii="宋体" w:eastAsia="宋体" w:hAnsi="宋体" w:hint="eastAsia"/>
          <w:sz w:val="24"/>
          <w:szCs w:val="24"/>
        </w:rPr>
        <w:t>外之理，又搞民主、又搞自由，还请别人来搞休克疗法。结果是非常清楚的，你如果去</w:t>
      </w:r>
      <w:proofErr w:type="gramStart"/>
      <w:r w:rsidRPr="00DD4FA7">
        <w:rPr>
          <w:rFonts w:ascii="宋体" w:eastAsia="宋体" w:hAnsi="宋体" w:hint="eastAsia"/>
          <w:sz w:val="24"/>
          <w:szCs w:val="24"/>
        </w:rPr>
        <w:t>外边找心外</w:t>
      </w:r>
      <w:proofErr w:type="gramEnd"/>
      <w:r w:rsidRPr="00DD4FA7">
        <w:rPr>
          <w:rFonts w:ascii="宋体" w:eastAsia="宋体" w:hAnsi="宋体" w:hint="eastAsia"/>
          <w:sz w:val="24"/>
          <w:szCs w:val="24"/>
        </w:rPr>
        <w:t>之理，想不死太难了。但你寻找心内之理，心内没理呀，那怎么办？在事儿上找。</w:t>
      </w:r>
      <w:proofErr w:type="gramStart"/>
      <w:r w:rsidRPr="00DD4FA7">
        <w:rPr>
          <w:rFonts w:ascii="宋体" w:eastAsia="宋体" w:hAnsi="宋体" w:hint="eastAsia"/>
          <w:sz w:val="24"/>
          <w:szCs w:val="24"/>
        </w:rPr>
        <w:t>做对</w:t>
      </w:r>
      <w:proofErr w:type="gramEnd"/>
      <w:r w:rsidRPr="00DD4FA7">
        <w:rPr>
          <w:rFonts w:ascii="宋体" w:eastAsia="宋体" w:hAnsi="宋体" w:hint="eastAsia"/>
          <w:sz w:val="24"/>
          <w:szCs w:val="24"/>
        </w:rPr>
        <w:t>的事情，用你的心性去</w:t>
      </w:r>
      <w:proofErr w:type="gramStart"/>
      <w:r w:rsidRPr="00DD4FA7">
        <w:rPr>
          <w:rFonts w:ascii="宋体" w:eastAsia="宋体" w:hAnsi="宋体" w:hint="eastAsia"/>
          <w:sz w:val="24"/>
          <w:szCs w:val="24"/>
        </w:rPr>
        <w:t>做对</w:t>
      </w:r>
      <w:proofErr w:type="gramEnd"/>
      <w:r w:rsidRPr="00DD4FA7">
        <w:rPr>
          <w:rFonts w:ascii="宋体" w:eastAsia="宋体" w:hAnsi="宋体" w:hint="eastAsia"/>
          <w:sz w:val="24"/>
          <w:szCs w:val="24"/>
        </w:rPr>
        <w:t>的事情，事儿上出道理。这就是实事求是、这就是知行合一，这个就是毛泽东的《实践论》，它不是我说的，</w:t>
      </w:r>
      <w:r w:rsidR="00375F9E">
        <w:rPr>
          <w:rFonts w:ascii="宋体" w:eastAsia="宋体" w:hAnsi="宋体" w:hint="eastAsia"/>
          <w:sz w:val="24"/>
          <w:szCs w:val="24"/>
        </w:rPr>
        <w:t>它</w:t>
      </w:r>
      <w:r w:rsidRPr="00DD4FA7">
        <w:rPr>
          <w:rFonts w:ascii="宋体" w:eastAsia="宋体" w:hAnsi="宋体" w:hint="eastAsia"/>
          <w:sz w:val="24"/>
          <w:szCs w:val="24"/>
        </w:rPr>
        <w:t>是圣人、教员说的，这是心内功夫的第四条，好吧。第五条：</w:t>
      </w:r>
      <w:proofErr w:type="gramStart"/>
      <w:r w:rsidR="00375F9E">
        <w:rPr>
          <w:rFonts w:ascii="宋体" w:eastAsia="宋体" w:hAnsi="宋体" w:hint="eastAsia"/>
          <w:sz w:val="24"/>
          <w:szCs w:val="24"/>
        </w:rPr>
        <w:t>厥</w:t>
      </w:r>
      <w:proofErr w:type="gramEnd"/>
      <w:r w:rsidRPr="00DD4FA7">
        <w:rPr>
          <w:rFonts w:ascii="宋体" w:eastAsia="宋体" w:hAnsi="宋体" w:hint="eastAsia"/>
          <w:sz w:val="24"/>
          <w:szCs w:val="24"/>
        </w:rPr>
        <w:t>才是……</w:t>
      </w:r>
    </w:p>
    <w:p w14:paraId="30557ECF" w14:textId="1DD5A4CA"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第五条：</w:t>
      </w:r>
      <w:proofErr w:type="gramStart"/>
      <w:r w:rsidR="00374C6C">
        <w:rPr>
          <w:rFonts w:ascii="宋体" w:eastAsia="宋体" w:hAnsi="宋体" w:hint="eastAsia"/>
          <w:sz w:val="24"/>
          <w:szCs w:val="24"/>
        </w:rPr>
        <w:t>厥</w:t>
      </w:r>
      <w:proofErr w:type="gramEnd"/>
      <w:r w:rsidRPr="00DD4FA7">
        <w:rPr>
          <w:rFonts w:ascii="宋体" w:eastAsia="宋体" w:hAnsi="宋体" w:hint="eastAsia"/>
          <w:sz w:val="24"/>
          <w:szCs w:val="24"/>
        </w:rPr>
        <w:t>才是良知之致法，</w:t>
      </w:r>
      <w:proofErr w:type="gramStart"/>
      <w:r w:rsidRPr="00DD4FA7">
        <w:rPr>
          <w:rFonts w:ascii="宋体" w:eastAsia="宋体" w:hAnsi="宋体" w:hint="eastAsia"/>
          <w:sz w:val="24"/>
          <w:szCs w:val="24"/>
        </w:rPr>
        <w:t>致就是</w:t>
      </w:r>
      <w:proofErr w:type="gramEnd"/>
      <w:r w:rsidRPr="00DD4FA7">
        <w:rPr>
          <w:rFonts w:ascii="宋体" w:eastAsia="宋体" w:hAnsi="宋体" w:hint="eastAsia"/>
          <w:sz w:val="24"/>
          <w:szCs w:val="24"/>
        </w:rPr>
        <w:t>“致良知”的“致”，</w:t>
      </w:r>
      <w:proofErr w:type="gramStart"/>
      <w:r w:rsidR="00374C6C" w:rsidRPr="00374C6C">
        <w:rPr>
          <w:rFonts w:ascii="宋体" w:eastAsia="宋体" w:hAnsi="宋体" w:hint="eastAsia"/>
          <w:sz w:val="24"/>
          <w:szCs w:val="24"/>
        </w:rPr>
        <w:t>厥</w:t>
      </w:r>
      <w:proofErr w:type="gramEnd"/>
      <w:r w:rsidRPr="00DD4FA7">
        <w:rPr>
          <w:rFonts w:ascii="宋体" w:eastAsia="宋体" w:hAnsi="宋体" w:hint="eastAsia"/>
          <w:sz w:val="24"/>
          <w:szCs w:val="24"/>
        </w:rPr>
        <w:t>才是良知之致法。就</w:t>
      </w:r>
      <w:r w:rsidRPr="00DD4FA7">
        <w:rPr>
          <w:rFonts w:ascii="宋体" w:eastAsia="宋体" w:hAnsi="宋体" w:hint="eastAsia"/>
          <w:sz w:val="24"/>
          <w:szCs w:val="24"/>
        </w:rPr>
        <w:lastRenderedPageBreak/>
        <w:t>是你良知、</w:t>
      </w:r>
      <w:proofErr w:type="gramStart"/>
      <w:r w:rsidRPr="00DD4FA7">
        <w:rPr>
          <w:rFonts w:ascii="宋体" w:eastAsia="宋体" w:hAnsi="宋体" w:hint="eastAsia"/>
          <w:sz w:val="24"/>
          <w:szCs w:val="24"/>
        </w:rPr>
        <w:t>你想致良知</w:t>
      </w:r>
      <w:proofErr w:type="gramEnd"/>
      <w:r w:rsidRPr="00DD4FA7">
        <w:rPr>
          <w:rFonts w:ascii="宋体" w:eastAsia="宋体" w:hAnsi="宋体" w:hint="eastAsia"/>
          <w:sz w:val="24"/>
          <w:szCs w:val="24"/>
        </w:rPr>
        <w:t>，请你摆出那个姿势：</w:t>
      </w:r>
      <w:proofErr w:type="gramStart"/>
      <w:r w:rsidR="00374C6C" w:rsidRPr="00374C6C">
        <w:rPr>
          <w:rFonts w:ascii="宋体" w:eastAsia="宋体" w:hAnsi="宋体" w:hint="eastAsia"/>
          <w:sz w:val="24"/>
          <w:szCs w:val="24"/>
        </w:rPr>
        <w:t>厥</w:t>
      </w:r>
      <w:proofErr w:type="gramEnd"/>
      <w:r w:rsidRPr="00DD4FA7">
        <w:rPr>
          <w:rFonts w:ascii="宋体" w:eastAsia="宋体" w:hAnsi="宋体" w:hint="eastAsia"/>
          <w:sz w:val="24"/>
          <w:szCs w:val="24"/>
        </w:rPr>
        <w:t>。“心即理”，说的是一个“</w:t>
      </w:r>
      <w:r w:rsidR="00374C6C" w:rsidRPr="00374C6C">
        <w:rPr>
          <w:rFonts w:ascii="宋体" w:eastAsia="宋体" w:hAnsi="宋体" w:hint="eastAsia"/>
          <w:sz w:val="24"/>
          <w:szCs w:val="24"/>
        </w:rPr>
        <w:t>厥</w:t>
      </w:r>
      <w:r w:rsidRPr="00DD4FA7">
        <w:rPr>
          <w:rFonts w:ascii="宋体" w:eastAsia="宋体" w:hAnsi="宋体" w:hint="eastAsia"/>
          <w:sz w:val="24"/>
          <w:szCs w:val="24"/>
        </w:rPr>
        <w:t>”字，它不是说你心就是道理，或者心上就有理，心内就有理，不是的，“心即理”说的是一个动词——“</w:t>
      </w:r>
      <w:r w:rsidR="00374C6C" w:rsidRPr="00374C6C">
        <w:rPr>
          <w:rFonts w:ascii="宋体" w:eastAsia="宋体" w:hAnsi="宋体" w:hint="eastAsia"/>
          <w:sz w:val="24"/>
          <w:szCs w:val="24"/>
        </w:rPr>
        <w:t>厥</w:t>
      </w:r>
      <w:r w:rsidRPr="00DD4FA7">
        <w:rPr>
          <w:rFonts w:ascii="宋体" w:eastAsia="宋体" w:hAnsi="宋体" w:hint="eastAsia"/>
          <w:sz w:val="24"/>
          <w:szCs w:val="24"/>
        </w:rPr>
        <w:t>”字。你</w:t>
      </w:r>
      <w:proofErr w:type="gramStart"/>
      <w:r w:rsidRPr="00DD4FA7">
        <w:rPr>
          <w:rFonts w:ascii="宋体" w:eastAsia="宋体" w:hAnsi="宋体" w:hint="eastAsia"/>
          <w:sz w:val="24"/>
          <w:szCs w:val="24"/>
        </w:rPr>
        <w:t>一</w:t>
      </w:r>
      <w:proofErr w:type="gramEnd"/>
      <w:r w:rsidRPr="00DD4FA7">
        <w:rPr>
          <w:rFonts w:ascii="宋体" w:eastAsia="宋体" w:hAnsi="宋体" w:hint="eastAsia"/>
          <w:sz w:val="24"/>
          <w:szCs w:val="24"/>
        </w:rPr>
        <w:t>讲理的时候，你就不在中间了，你没</w:t>
      </w:r>
      <w:proofErr w:type="gramStart"/>
      <w:r w:rsidR="00374C6C" w:rsidRPr="00374C6C">
        <w:rPr>
          <w:rFonts w:ascii="宋体" w:eastAsia="宋体" w:hAnsi="宋体" w:hint="eastAsia"/>
          <w:sz w:val="24"/>
          <w:szCs w:val="24"/>
        </w:rPr>
        <w:t>厥</w:t>
      </w:r>
      <w:proofErr w:type="gramEnd"/>
      <w:r w:rsidRPr="00DD4FA7">
        <w:rPr>
          <w:rFonts w:ascii="宋体" w:eastAsia="宋体" w:hAnsi="宋体" w:hint="eastAsia"/>
          <w:sz w:val="24"/>
          <w:szCs w:val="24"/>
        </w:rPr>
        <w:t>了；你</w:t>
      </w:r>
      <w:proofErr w:type="gramStart"/>
      <w:r w:rsidRPr="00DD4FA7">
        <w:rPr>
          <w:rFonts w:ascii="宋体" w:eastAsia="宋体" w:hAnsi="宋体" w:hint="eastAsia"/>
          <w:sz w:val="24"/>
          <w:szCs w:val="24"/>
        </w:rPr>
        <w:t>一</w:t>
      </w:r>
      <w:proofErr w:type="gramEnd"/>
      <w:r w:rsidRPr="00DD4FA7">
        <w:rPr>
          <w:rFonts w:ascii="宋体" w:eastAsia="宋体" w:hAnsi="宋体" w:hint="eastAsia"/>
          <w:sz w:val="24"/>
          <w:szCs w:val="24"/>
        </w:rPr>
        <w:t>讲理就非理了，你就错了。你</w:t>
      </w:r>
      <w:proofErr w:type="gramStart"/>
      <w:r w:rsidRPr="00DD4FA7">
        <w:rPr>
          <w:rFonts w:ascii="宋体" w:eastAsia="宋体" w:hAnsi="宋体" w:hint="eastAsia"/>
          <w:sz w:val="24"/>
          <w:szCs w:val="24"/>
        </w:rPr>
        <w:t>讲理用</w:t>
      </w:r>
      <w:proofErr w:type="gramEnd"/>
      <w:r w:rsidRPr="00DD4FA7">
        <w:rPr>
          <w:rFonts w:ascii="宋体" w:eastAsia="宋体" w:hAnsi="宋体" w:hint="eastAsia"/>
          <w:sz w:val="24"/>
          <w:szCs w:val="24"/>
        </w:rPr>
        <w:t>的是什么？用的是语言呐！请记住，语言永远是真理的敌人呐！</w:t>
      </w:r>
    </w:p>
    <w:p w14:paraId="5AEE9155"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好吧。内心功夫的第六条：“良知”便是“过知”，内心之</w:t>
      </w:r>
      <w:proofErr w:type="gramStart"/>
      <w:r w:rsidRPr="00DD4FA7">
        <w:rPr>
          <w:rFonts w:ascii="宋体" w:eastAsia="宋体" w:hAnsi="宋体" w:hint="eastAsia"/>
          <w:sz w:val="24"/>
          <w:szCs w:val="24"/>
        </w:rPr>
        <w:t>理必然</w:t>
      </w:r>
      <w:proofErr w:type="gramEnd"/>
      <w:r w:rsidRPr="00DD4FA7">
        <w:rPr>
          <w:rFonts w:ascii="宋体" w:eastAsia="宋体" w:hAnsi="宋体" w:hint="eastAsia"/>
          <w:sz w:val="24"/>
          <w:szCs w:val="24"/>
        </w:rPr>
        <w:t>是无理。为什么说良知是过知呢？因为，致良知让你说的不是有良知、得良知，是致良知，就是你不断的寻找良知，而不是说你找到了良知。因为你一旦你确认你找到了良知，你在持有良知，那个就是过知，过错的“过”，过知。你内心的那个理也就变成了无理了、非理了。</w:t>
      </w:r>
    </w:p>
    <w:p w14:paraId="0D4A4452" w14:textId="77777777"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致良知”要点在“致”这个动词上面，致良知的根本不是“良知”，是“致”。“致”才是目的，“良知”是结果而已，搞清楚。“良知”本身是过去时——是名良知而非良知！时间过得真快，还剩下最后一个问题。最后一个问题，讲</w:t>
      </w:r>
      <w:proofErr w:type="gramStart"/>
      <w:r w:rsidRPr="00DD4FA7">
        <w:rPr>
          <w:rFonts w:ascii="宋体" w:eastAsia="宋体" w:hAnsi="宋体" w:hint="eastAsia"/>
          <w:sz w:val="24"/>
          <w:szCs w:val="24"/>
        </w:rPr>
        <w:t>不</w:t>
      </w:r>
      <w:proofErr w:type="gramEnd"/>
      <w:r w:rsidRPr="00DD4FA7">
        <w:rPr>
          <w:rFonts w:ascii="宋体" w:eastAsia="宋体" w:hAnsi="宋体" w:hint="eastAsia"/>
          <w:sz w:val="24"/>
          <w:szCs w:val="24"/>
        </w:rPr>
        <w:t>完了，我给你们念一遍，做做笔记就算了，将来有时间我们再来吧。就是今天的这个心内的功夫里面的第四个部分，是内三清与外三清。</w:t>
      </w:r>
    </w:p>
    <w:p w14:paraId="752BBA7A" w14:textId="281F9F98" w:rsidR="00DD4FA7" w:rsidRPr="00DD4FA7" w:rsidRDefault="00DD4FA7" w:rsidP="00DD4FA7">
      <w:pPr>
        <w:pStyle w:val="a7"/>
        <w:numPr>
          <w:ilvl w:val="0"/>
          <w:numId w:val="45"/>
        </w:numPr>
        <w:spacing w:line="360" w:lineRule="auto"/>
        <w:ind w:firstLineChars="0"/>
        <w:rPr>
          <w:rFonts w:ascii="宋体" w:eastAsia="宋体" w:hAnsi="宋体" w:hint="eastAsia"/>
          <w:sz w:val="24"/>
          <w:szCs w:val="24"/>
        </w:rPr>
      </w:pPr>
      <w:r w:rsidRPr="00DD4FA7">
        <w:rPr>
          <w:rFonts w:ascii="宋体" w:eastAsia="宋体" w:hAnsi="宋体" w:hint="eastAsia"/>
          <w:sz w:val="24"/>
          <w:szCs w:val="24"/>
        </w:rPr>
        <w:t>内三清是指清心、清脑、清腹；外三清，是指清人、清地、清事。外</w:t>
      </w:r>
      <w:r w:rsidR="00375F9E">
        <w:rPr>
          <w:rFonts w:ascii="宋体" w:eastAsia="宋体" w:hAnsi="宋体" w:hint="eastAsia"/>
          <w:sz w:val="24"/>
          <w:szCs w:val="24"/>
        </w:rPr>
        <w:t>边</w:t>
      </w:r>
      <w:r w:rsidRPr="00DD4FA7">
        <w:rPr>
          <w:rFonts w:ascii="宋体" w:eastAsia="宋体" w:hAnsi="宋体" w:hint="eastAsia"/>
          <w:sz w:val="24"/>
          <w:szCs w:val="24"/>
        </w:rPr>
        <w:t>的把人清了、地清了、事清了；里边的是心清了、</w:t>
      </w:r>
      <w:proofErr w:type="gramStart"/>
      <w:r w:rsidRPr="00DD4FA7">
        <w:rPr>
          <w:rFonts w:ascii="宋体" w:eastAsia="宋体" w:hAnsi="宋体" w:hint="eastAsia"/>
          <w:sz w:val="24"/>
          <w:szCs w:val="24"/>
        </w:rPr>
        <w:t>脑清了</w:t>
      </w:r>
      <w:proofErr w:type="gramEnd"/>
      <w:r w:rsidRPr="00DD4FA7">
        <w:rPr>
          <w:rFonts w:ascii="宋体" w:eastAsia="宋体" w:hAnsi="宋体" w:hint="eastAsia"/>
          <w:sz w:val="24"/>
          <w:szCs w:val="24"/>
        </w:rPr>
        <w:t>、</w:t>
      </w:r>
      <w:proofErr w:type="gramStart"/>
      <w:r w:rsidRPr="00DD4FA7">
        <w:rPr>
          <w:rFonts w:ascii="宋体" w:eastAsia="宋体" w:hAnsi="宋体" w:hint="eastAsia"/>
          <w:sz w:val="24"/>
          <w:szCs w:val="24"/>
        </w:rPr>
        <w:t>腹清了</w:t>
      </w:r>
      <w:proofErr w:type="gramEnd"/>
      <w:r w:rsidRPr="00DD4FA7">
        <w:rPr>
          <w:rFonts w:ascii="宋体" w:eastAsia="宋体" w:hAnsi="宋体" w:hint="eastAsia"/>
          <w:sz w:val="24"/>
          <w:szCs w:val="24"/>
        </w:rPr>
        <w:t>。好吧，因为内三清和外三清说来话长，要解释起来没有30分钟也不成。今天我看可以了，基本够用了，我就先讲这么多。内三清和外三清大家</w:t>
      </w:r>
      <w:proofErr w:type="gramStart"/>
      <w:r w:rsidRPr="00DD4FA7">
        <w:rPr>
          <w:rFonts w:ascii="宋体" w:eastAsia="宋体" w:hAnsi="宋体" w:hint="eastAsia"/>
          <w:sz w:val="24"/>
          <w:szCs w:val="24"/>
        </w:rPr>
        <w:t>自己再脑补</w:t>
      </w:r>
      <w:proofErr w:type="gramEnd"/>
      <w:r w:rsidRPr="00DD4FA7">
        <w:rPr>
          <w:rFonts w:ascii="宋体" w:eastAsia="宋体" w:hAnsi="宋体" w:hint="eastAsia"/>
          <w:sz w:val="24"/>
          <w:szCs w:val="24"/>
        </w:rPr>
        <w:t>一下吧。如明天有空，我再聊几句投资。好吧，周末愉快。</w:t>
      </w:r>
    </w:p>
    <w:p w14:paraId="2E644A60" w14:textId="77777777" w:rsidR="00DD4FA7" w:rsidRPr="00DD4FA7" w:rsidRDefault="00DD4FA7" w:rsidP="00DD4FA7">
      <w:pPr>
        <w:spacing w:line="360" w:lineRule="auto"/>
        <w:rPr>
          <w:rFonts w:ascii="宋体" w:eastAsia="宋体" w:hAnsi="宋体" w:hint="eastAsia"/>
          <w:sz w:val="24"/>
          <w:szCs w:val="24"/>
        </w:rPr>
      </w:pPr>
    </w:p>
    <w:p w14:paraId="4B0106CD" w14:textId="77777777" w:rsidR="00DD4FA7" w:rsidRPr="00DD4FA7" w:rsidRDefault="00DD4FA7" w:rsidP="00DD4FA7">
      <w:pPr>
        <w:spacing w:line="360" w:lineRule="auto"/>
        <w:rPr>
          <w:rFonts w:ascii="宋体" w:eastAsia="宋体" w:hAnsi="宋体" w:hint="eastAsia"/>
          <w:sz w:val="24"/>
          <w:szCs w:val="24"/>
        </w:rPr>
      </w:pPr>
    </w:p>
    <w:p w14:paraId="12816D6F" w14:textId="5286308A" w:rsidR="003049BF" w:rsidRPr="00DD4FA7" w:rsidRDefault="003049BF" w:rsidP="00DD4FA7">
      <w:pPr>
        <w:spacing w:line="360" w:lineRule="auto"/>
        <w:rPr>
          <w:rFonts w:ascii="宋体" w:eastAsia="宋体" w:hAnsi="宋体" w:hint="eastAsia"/>
          <w:sz w:val="24"/>
          <w:szCs w:val="24"/>
        </w:rPr>
      </w:pPr>
    </w:p>
    <w:sectPr w:rsidR="003049BF" w:rsidRPr="00DD4FA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B63BD" w14:textId="77777777" w:rsidR="00EC39FE" w:rsidRDefault="00EC39FE" w:rsidP="00141BF3">
      <w:pPr>
        <w:rPr>
          <w:rFonts w:hint="eastAsia"/>
        </w:rPr>
      </w:pPr>
      <w:r>
        <w:separator/>
      </w:r>
    </w:p>
  </w:endnote>
  <w:endnote w:type="continuationSeparator" w:id="0">
    <w:p w14:paraId="43BD8CB2" w14:textId="77777777" w:rsidR="00EC39FE" w:rsidRDefault="00EC39FE"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74DC2" w14:textId="77777777" w:rsidR="00A052EE" w:rsidRDefault="00A052EE">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1557DD89" w:rsidR="00376EE8" w:rsidRDefault="0003481A" w:rsidP="00375F9E">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375F9E" w:rsidRPr="00375F9E">
      <w:rPr>
        <w:rFonts w:ascii="楷体" w:eastAsia="楷体" w:hAnsi="楷体"/>
        <w:color w:val="000000" w:themeColor="text1"/>
      </w:rPr>
      <w:t>@Yafan-SG</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@天童山人</w:t>
    </w:r>
    <w:r w:rsidR="00375F9E" w:rsidRPr="00375F9E">
      <w:rPr>
        <w:rFonts w:ascii="楷体" w:eastAsia="楷体" w:hAnsi="楷体"/>
        <w:color w:val="000000" w:themeColor="text1"/>
      </w:rPr>
      <w:t>wz</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@灰狼(福勒斯）</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@水陆草木</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@jennyanydots33</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@辛伝子 @追着太阳的女孩儿</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@我心彷徨</w:t>
    </w:r>
    <w:r w:rsidR="00375F9E" w:rsidRPr="00375F9E">
      <w:rPr>
        <w:rFonts w:ascii="Cambria Math" w:eastAsia="楷体" w:hAnsi="Cambria Math" w:cs="Cambria Math"/>
        <w:color w:val="000000" w:themeColor="text1"/>
      </w:rPr>
      <w:t> </w:t>
    </w:r>
    <w:r w:rsidR="00375F9E" w:rsidRPr="00375F9E">
      <w:rPr>
        <w:rFonts w:ascii="楷体" w:eastAsia="楷体" w:hAnsi="楷体"/>
        <w:color w:val="000000" w:themeColor="text1"/>
      </w:rPr>
      <w:t>@j梧桐夜语j</w:t>
    </w:r>
    <w:r w:rsidR="00375F9E">
      <w:rPr>
        <w:rFonts w:ascii="楷体" w:eastAsia="楷体" w:hAnsi="楷体" w:hint="eastAsia"/>
        <w:color w:val="000000" w:themeColor="text1"/>
      </w:rPr>
      <w:t>@徐志闲</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50242" w14:textId="77777777" w:rsidR="00A052EE" w:rsidRDefault="00A052EE">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40839" w14:textId="77777777" w:rsidR="00EC39FE" w:rsidRDefault="00EC39FE" w:rsidP="00141BF3">
      <w:pPr>
        <w:rPr>
          <w:rFonts w:hint="eastAsia"/>
        </w:rPr>
      </w:pPr>
      <w:r>
        <w:separator/>
      </w:r>
    </w:p>
  </w:footnote>
  <w:footnote w:type="continuationSeparator" w:id="0">
    <w:p w14:paraId="0367B376" w14:textId="77777777" w:rsidR="00EC39FE" w:rsidRDefault="00EC39FE"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DE22" w14:textId="77777777" w:rsidR="00A052EE" w:rsidRDefault="00A052EE">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r>
      <w:rPr>
        <w:rFonts w:ascii="楷体" w:eastAsia="楷体" w:hAnsi="楷体" w:hint="eastAsia"/>
      </w:rPr>
      <w:t>麒元先生读书漫谈（请大家遵照卢先生的要求，仅做自用，不外传）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CB94C" w14:textId="77777777" w:rsidR="00A052EE" w:rsidRDefault="00A052EE">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B908B7BE"/>
    <w:multiLevelType w:val="multilevel"/>
    <w:tmpl w:val="B908B7BE"/>
    <w:lvl w:ilvl="0">
      <w:start w:val="1"/>
      <w:numFmt w:val="decimal"/>
      <w:lvlText w:val="%1."/>
      <w:lvlJc w:val="left"/>
      <w:pPr>
        <w:ind w:left="440" w:hanging="440"/>
      </w:pPr>
    </w:lvl>
    <w:lvl w:ilvl="1">
      <w:start w:val="31"/>
      <w:numFmt w:val="decimal"/>
      <w:lvlText w:val="%2."/>
      <w:lvlJc w:val="left"/>
      <w:pPr>
        <w:ind w:left="880" w:hanging="44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4"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EAE0DFF"/>
    <w:multiLevelType w:val="multilevel"/>
    <w:tmpl w:val="EEAE0DFF"/>
    <w:lvl w:ilvl="0">
      <w:start w:val="1"/>
      <w:numFmt w:val="decimal"/>
      <w:lvlText w:val="%1."/>
      <w:lvlJc w:val="left"/>
      <w:pPr>
        <w:ind w:left="440" w:hanging="440"/>
      </w:pPr>
    </w:lvl>
    <w:lvl w:ilvl="1">
      <w:start w:val="4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4"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202F1E"/>
    <w:multiLevelType w:val="multilevel"/>
    <w:tmpl w:val="4C202F1E"/>
    <w:lvl w:ilvl="0">
      <w:start w:val="1"/>
      <w:numFmt w:val="decimal"/>
      <w:lvlText w:val="%1."/>
      <w:lvlJc w:val="left"/>
      <w:pPr>
        <w:ind w:left="440" w:hanging="440"/>
      </w:pPr>
    </w:lvl>
    <w:lvl w:ilvl="1">
      <w:start w:val="21"/>
      <w:numFmt w:val="decimal"/>
      <w:lvlText w:val="%2."/>
      <w:lvlJc w:val="left"/>
      <w:pPr>
        <w:ind w:left="880" w:hanging="44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29"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6866807"/>
    <w:multiLevelType w:val="hybridMultilevel"/>
    <w:tmpl w:val="646033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98A045"/>
    <w:multiLevelType w:val="singleLevel"/>
    <w:tmpl w:val="7298A045"/>
    <w:lvl w:ilvl="0">
      <w:start w:val="1"/>
      <w:numFmt w:val="decimal"/>
      <w:suff w:val="space"/>
      <w:lvlText w:val="%1."/>
      <w:lvlJc w:val="left"/>
    </w:lvl>
  </w:abstractNum>
  <w:abstractNum w:abstractNumId="42"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42"/>
  </w:num>
  <w:num w:numId="2" w16cid:durableId="1044721591">
    <w:abstractNumId w:val="15"/>
  </w:num>
  <w:num w:numId="3" w16cid:durableId="1234319839">
    <w:abstractNumId w:val="21"/>
  </w:num>
  <w:num w:numId="4" w16cid:durableId="1031803979">
    <w:abstractNumId w:val="40"/>
  </w:num>
  <w:num w:numId="5" w16cid:durableId="897402817">
    <w:abstractNumId w:val="20"/>
  </w:num>
  <w:num w:numId="6" w16cid:durableId="1555652389">
    <w:abstractNumId w:val="38"/>
  </w:num>
  <w:num w:numId="7" w16cid:durableId="587618930">
    <w:abstractNumId w:val="7"/>
  </w:num>
  <w:num w:numId="8" w16cid:durableId="1049770610">
    <w:abstractNumId w:val="22"/>
  </w:num>
  <w:num w:numId="9" w16cid:durableId="1693410373">
    <w:abstractNumId w:val="26"/>
  </w:num>
  <w:num w:numId="10" w16cid:durableId="1067722639">
    <w:abstractNumId w:val="13"/>
  </w:num>
  <w:num w:numId="11" w16cid:durableId="797646165">
    <w:abstractNumId w:val="10"/>
  </w:num>
  <w:num w:numId="12" w16cid:durableId="1810199657">
    <w:abstractNumId w:val="31"/>
  </w:num>
  <w:num w:numId="13" w16cid:durableId="1769039957">
    <w:abstractNumId w:val="8"/>
  </w:num>
  <w:num w:numId="14" w16cid:durableId="1684164579">
    <w:abstractNumId w:val="12"/>
  </w:num>
  <w:num w:numId="15" w16cid:durableId="1203247623">
    <w:abstractNumId w:val="18"/>
  </w:num>
  <w:num w:numId="16" w16cid:durableId="186260227">
    <w:abstractNumId w:val="39"/>
  </w:num>
  <w:num w:numId="17" w16cid:durableId="1054695590">
    <w:abstractNumId w:val="36"/>
  </w:num>
  <w:num w:numId="18" w16cid:durableId="280960179">
    <w:abstractNumId w:val="44"/>
  </w:num>
  <w:num w:numId="19" w16cid:durableId="620570594">
    <w:abstractNumId w:val="6"/>
  </w:num>
  <w:num w:numId="20" w16cid:durableId="1568414113">
    <w:abstractNumId w:val="32"/>
  </w:num>
  <w:num w:numId="21" w16cid:durableId="1551040513">
    <w:abstractNumId w:val="30"/>
  </w:num>
  <w:num w:numId="22" w16cid:durableId="623969901">
    <w:abstractNumId w:val="25"/>
  </w:num>
  <w:num w:numId="23" w16cid:durableId="666445611">
    <w:abstractNumId w:val="4"/>
  </w:num>
  <w:num w:numId="24" w16cid:durableId="563299086">
    <w:abstractNumId w:val="16"/>
  </w:num>
  <w:num w:numId="25" w16cid:durableId="2030719470">
    <w:abstractNumId w:val="24"/>
  </w:num>
  <w:num w:numId="26" w16cid:durableId="1888374108">
    <w:abstractNumId w:val="41"/>
  </w:num>
  <w:num w:numId="27" w16cid:durableId="1689134358">
    <w:abstractNumId w:val="3"/>
  </w:num>
  <w:num w:numId="28" w16cid:durableId="1345983850">
    <w:abstractNumId w:val="0"/>
  </w:num>
  <w:num w:numId="29" w16cid:durableId="567305456">
    <w:abstractNumId w:val="17"/>
  </w:num>
  <w:num w:numId="30" w16cid:durableId="189689530">
    <w:abstractNumId w:val="28"/>
  </w:num>
  <w:num w:numId="31" w16cid:durableId="2080521918">
    <w:abstractNumId w:val="23"/>
  </w:num>
  <w:num w:numId="32" w16cid:durableId="1029524006">
    <w:abstractNumId w:val="14"/>
  </w:num>
  <w:num w:numId="33" w16cid:durableId="1958756790">
    <w:abstractNumId w:val="37"/>
  </w:num>
  <w:num w:numId="34" w16cid:durableId="1586260696">
    <w:abstractNumId w:val="11"/>
  </w:num>
  <w:num w:numId="35" w16cid:durableId="19210448">
    <w:abstractNumId w:val="35"/>
  </w:num>
  <w:num w:numId="36" w16cid:durableId="1847354705">
    <w:abstractNumId w:val="1"/>
  </w:num>
  <w:num w:numId="37" w16cid:durableId="2095399260">
    <w:abstractNumId w:val="29"/>
  </w:num>
  <w:num w:numId="38" w16cid:durableId="771897139">
    <w:abstractNumId w:val="19"/>
  </w:num>
  <w:num w:numId="39" w16cid:durableId="1446462516">
    <w:abstractNumId w:val="43"/>
  </w:num>
  <w:num w:numId="40" w16cid:durableId="1526285136">
    <w:abstractNumId w:val="9"/>
  </w:num>
  <w:num w:numId="41" w16cid:durableId="2041929907">
    <w:abstractNumId w:val="33"/>
  </w:num>
  <w:num w:numId="42" w16cid:durableId="759639207">
    <w:abstractNumId w:val="27"/>
  </w:num>
  <w:num w:numId="43" w16cid:durableId="1404332760">
    <w:abstractNumId w:val="2"/>
  </w:num>
  <w:num w:numId="44" w16cid:durableId="98185179">
    <w:abstractNumId w:val="5"/>
    <w:lvlOverride w:ilvl="0">
      <w:startOverride w:val="1"/>
    </w:lvlOverride>
    <w:lvlOverride w:ilvl="1">
      <w:startOverride w:val="4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13911468">
    <w:abstractNumId w:val="34"/>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w xu">
    <w15:presenceInfo w15:providerId="Windows Live" w15:userId="adc7a2a2c6622a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activeWritingStyle w:appName="MSWord" w:lang="zh-CN" w:vendorID="64" w:dllVersion="0" w:nlCheck="1" w:checkStyle="0"/>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7A7C"/>
    <w:rsid w:val="000224E2"/>
    <w:rsid w:val="00027B5E"/>
    <w:rsid w:val="00032FEA"/>
    <w:rsid w:val="000336B0"/>
    <w:rsid w:val="0003481A"/>
    <w:rsid w:val="00041761"/>
    <w:rsid w:val="00047C47"/>
    <w:rsid w:val="00052F00"/>
    <w:rsid w:val="00053F79"/>
    <w:rsid w:val="00054FB1"/>
    <w:rsid w:val="00063258"/>
    <w:rsid w:val="00063F92"/>
    <w:rsid w:val="00091DAD"/>
    <w:rsid w:val="0009355A"/>
    <w:rsid w:val="00096290"/>
    <w:rsid w:val="000B6658"/>
    <w:rsid w:val="000B7B04"/>
    <w:rsid w:val="000C17A4"/>
    <w:rsid w:val="000D2E1B"/>
    <w:rsid w:val="000D320E"/>
    <w:rsid w:val="000D7BCD"/>
    <w:rsid w:val="000D7DA1"/>
    <w:rsid w:val="000E73AE"/>
    <w:rsid w:val="001009F0"/>
    <w:rsid w:val="00112B34"/>
    <w:rsid w:val="00115A80"/>
    <w:rsid w:val="00120095"/>
    <w:rsid w:val="00133AEF"/>
    <w:rsid w:val="00141BF3"/>
    <w:rsid w:val="00154D8F"/>
    <w:rsid w:val="00155D79"/>
    <w:rsid w:val="00171060"/>
    <w:rsid w:val="001715C3"/>
    <w:rsid w:val="00182FE1"/>
    <w:rsid w:val="00187740"/>
    <w:rsid w:val="001936CB"/>
    <w:rsid w:val="001A4AAF"/>
    <w:rsid w:val="001B1586"/>
    <w:rsid w:val="001B4714"/>
    <w:rsid w:val="001B7075"/>
    <w:rsid w:val="001C64D0"/>
    <w:rsid w:val="001C7EDD"/>
    <w:rsid w:val="001D5179"/>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1DDE"/>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C5CC6"/>
    <w:rsid w:val="002D6EEF"/>
    <w:rsid w:val="002D6F54"/>
    <w:rsid w:val="002E4CC4"/>
    <w:rsid w:val="002E6CAA"/>
    <w:rsid w:val="002E707C"/>
    <w:rsid w:val="0030053A"/>
    <w:rsid w:val="003049BF"/>
    <w:rsid w:val="00305083"/>
    <w:rsid w:val="00305A63"/>
    <w:rsid w:val="00306814"/>
    <w:rsid w:val="00310652"/>
    <w:rsid w:val="00321576"/>
    <w:rsid w:val="003215C9"/>
    <w:rsid w:val="00335E54"/>
    <w:rsid w:val="003365A8"/>
    <w:rsid w:val="00370102"/>
    <w:rsid w:val="003741B2"/>
    <w:rsid w:val="00374C6C"/>
    <w:rsid w:val="00375DF7"/>
    <w:rsid w:val="00375F9E"/>
    <w:rsid w:val="00376EE8"/>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22AF"/>
    <w:rsid w:val="004261B4"/>
    <w:rsid w:val="00426E37"/>
    <w:rsid w:val="00433002"/>
    <w:rsid w:val="00435975"/>
    <w:rsid w:val="004373C0"/>
    <w:rsid w:val="00450E2D"/>
    <w:rsid w:val="00457228"/>
    <w:rsid w:val="004602B5"/>
    <w:rsid w:val="004634C2"/>
    <w:rsid w:val="0046581D"/>
    <w:rsid w:val="00467DFD"/>
    <w:rsid w:val="004709B8"/>
    <w:rsid w:val="00472394"/>
    <w:rsid w:val="00472C43"/>
    <w:rsid w:val="00476855"/>
    <w:rsid w:val="00477993"/>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2019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5F2F94"/>
    <w:rsid w:val="0060476A"/>
    <w:rsid w:val="0061071A"/>
    <w:rsid w:val="00610BB6"/>
    <w:rsid w:val="00610E32"/>
    <w:rsid w:val="006130CB"/>
    <w:rsid w:val="00625367"/>
    <w:rsid w:val="0063183A"/>
    <w:rsid w:val="00633DEC"/>
    <w:rsid w:val="006606FD"/>
    <w:rsid w:val="00661713"/>
    <w:rsid w:val="00662682"/>
    <w:rsid w:val="00663E56"/>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478D8"/>
    <w:rsid w:val="0075011D"/>
    <w:rsid w:val="007664A8"/>
    <w:rsid w:val="007719DC"/>
    <w:rsid w:val="00784C1B"/>
    <w:rsid w:val="00794DC8"/>
    <w:rsid w:val="007A270B"/>
    <w:rsid w:val="007A2A93"/>
    <w:rsid w:val="007A32B4"/>
    <w:rsid w:val="007B29E2"/>
    <w:rsid w:val="007E02AC"/>
    <w:rsid w:val="007F30E6"/>
    <w:rsid w:val="00800CB4"/>
    <w:rsid w:val="00810118"/>
    <w:rsid w:val="008229A1"/>
    <w:rsid w:val="008232A3"/>
    <w:rsid w:val="00823E96"/>
    <w:rsid w:val="0082519E"/>
    <w:rsid w:val="00825F94"/>
    <w:rsid w:val="00834025"/>
    <w:rsid w:val="0083493B"/>
    <w:rsid w:val="00835966"/>
    <w:rsid w:val="00840A60"/>
    <w:rsid w:val="00842F41"/>
    <w:rsid w:val="008447DB"/>
    <w:rsid w:val="0084655A"/>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8F50C3"/>
    <w:rsid w:val="00911D88"/>
    <w:rsid w:val="009364E5"/>
    <w:rsid w:val="00936DBE"/>
    <w:rsid w:val="00940A0E"/>
    <w:rsid w:val="0095078D"/>
    <w:rsid w:val="00957B6B"/>
    <w:rsid w:val="00961D93"/>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52EE"/>
    <w:rsid w:val="00A06C80"/>
    <w:rsid w:val="00A10786"/>
    <w:rsid w:val="00A278E2"/>
    <w:rsid w:val="00A3030E"/>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35938"/>
    <w:rsid w:val="00B40866"/>
    <w:rsid w:val="00B57F59"/>
    <w:rsid w:val="00B82A63"/>
    <w:rsid w:val="00B84AAB"/>
    <w:rsid w:val="00B855F3"/>
    <w:rsid w:val="00B91DD6"/>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9E6"/>
    <w:rsid w:val="00CF2E83"/>
    <w:rsid w:val="00D00D6D"/>
    <w:rsid w:val="00D0369C"/>
    <w:rsid w:val="00D07ABA"/>
    <w:rsid w:val="00D26AE5"/>
    <w:rsid w:val="00D4057B"/>
    <w:rsid w:val="00D41F90"/>
    <w:rsid w:val="00D514D2"/>
    <w:rsid w:val="00D613CB"/>
    <w:rsid w:val="00D63532"/>
    <w:rsid w:val="00D65A0F"/>
    <w:rsid w:val="00D74E2A"/>
    <w:rsid w:val="00D765FE"/>
    <w:rsid w:val="00D76D4E"/>
    <w:rsid w:val="00D801B3"/>
    <w:rsid w:val="00D91EC6"/>
    <w:rsid w:val="00DA31EF"/>
    <w:rsid w:val="00DB651E"/>
    <w:rsid w:val="00DC0524"/>
    <w:rsid w:val="00DC3B41"/>
    <w:rsid w:val="00DC505D"/>
    <w:rsid w:val="00DC5AE7"/>
    <w:rsid w:val="00DD4FA7"/>
    <w:rsid w:val="00DD59F9"/>
    <w:rsid w:val="00DD688E"/>
    <w:rsid w:val="00DE75F2"/>
    <w:rsid w:val="00DF3856"/>
    <w:rsid w:val="00DF6D64"/>
    <w:rsid w:val="00E057FB"/>
    <w:rsid w:val="00E14C68"/>
    <w:rsid w:val="00E16FC7"/>
    <w:rsid w:val="00E3027B"/>
    <w:rsid w:val="00E32758"/>
    <w:rsid w:val="00E33F83"/>
    <w:rsid w:val="00E36E09"/>
    <w:rsid w:val="00E5129B"/>
    <w:rsid w:val="00E6536E"/>
    <w:rsid w:val="00E711E1"/>
    <w:rsid w:val="00E7194A"/>
    <w:rsid w:val="00E754B6"/>
    <w:rsid w:val="00E80AD3"/>
    <w:rsid w:val="00E9241B"/>
    <w:rsid w:val="00E925AB"/>
    <w:rsid w:val="00EA15C4"/>
    <w:rsid w:val="00EB037A"/>
    <w:rsid w:val="00EB06E1"/>
    <w:rsid w:val="00EB2B22"/>
    <w:rsid w:val="00EB6C78"/>
    <w:rsid w:val="00EC39FE"/>
    <w:rsid w:val="00ED2243"/>
    <w:rsid w:val="00EE0310"/>
    <w:rsid w:val="00EE5394"/>
    <w:rsid w:val="00EF2503"/>
    <w:rsid w:val="00F05C63"/>
    <w:rsid w:val="00F119D7"/>
    <w:rsid w:val="00F152EE"/>
    <w:rsid w:val="00F15BA3"/>
    <w:rsid w:val="00F168D9"/>
    <w:rsid w:val="00F2453E"/>
    <w:rsid w:val="00F35DFA"/>
    <w:rsid w:val="00F5147D"/>
    <w:rsid w:val="00F5363C"/>
    <w:rsid w:val="00F600F9"/>
    <w:rsid w:val="00F65013"/>
    <w:rsid w:val="00F919DA"/>
    <w:rsid w:val="00F97183"/>
    <w:rsid w:val="00FA070A"/>
    <w:rsid w:val="00FA1470"/>
    <w:rsid w:val="00FA7004"/>
    <w:rsid w:val="00FC006A"/>
    <w:rsid w:val="00FC4C6F"/>
    <w:rsid w:val="00FD75B2"/>
    <w:rsid w:val="00FE0B3B"/>
    <w:rsid w:val="00FE184D"/>
    <w:rsid w:val="00FE25E5"/>
    <w:rsid w:val="00FF2228"/>
    <w:rsid w:val="00FF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68BE07"/>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100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50FA5-0FA2-46F7-8EAF-795D66E6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5299</Words>
  <Characters>5353</Characters>
  <Application>Microsoft Office Word</Application>
  <DocSecurity>0</DocSecurity>
  <Lines>167</Lines>
  <Paragraphs>59</Paragraphs>
  <ScaleCrop>false</ScaleCrop>
  <Company>china</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yw xu</cp:lastModifiedBy>
  <cp:revision>2</cp:revision>
  <dcterms:created xsi:type="dcterms:W3CDTF">2025-07-27T02:25:00Z</dcterms:created>
  <dcterms:modified xsi:type="dcterms:W3CDTF">2025-07-27T02:25:00Z</dcterms:modified>
</cp:coreProperties>
</file>